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2-05T11:07:00Z">
        <w:r w:rsidR="002F1B58">
          <w:rPr>
            <w:sz w:val="28"/>
            <w:szCs w:val="28"/>
          </w:rPr>
          <w:t>2/</w:t>
        </w:r>
      </w:ins>
      <w:ins w:id="2" w:author="Scott Rotvold" w:date="2015-02-26T12:00:00Z">
        <w:r w:rsidR="008D2A4A">
          <w:rPr>
            <w:sz w:val="28"/>
            <w:szCs w:val="28"/>
          </w:rPr>
          <w:t>26</w:t>
        </w:r>
      </w:ins>
      <w:ins w:id="3" w:author="adam murray" w:date="2015-02-22T16:02:00Z">
        <w:del w:id="4" w:author="Scott Rotvold" w:date="2015-02-26T12:00:00Z">
          <w:r w:rsidR="002B53FD" w:rsidDel="008D2A4A">
            <w:rPr>
              <w:sz w:val="28"/>
              <w:szCs w:val="28"/>
            </w:rPr>
            <w:delText>19</w:delText>
          </w:r>
        </w:del>
      </w:ins>
      <w:ins w:id="5" w:author="Scott Rotvold" w:date="2015-02-05T11:07:00Z">
        <w:del w:id="6" w:author="adam murray" w:date="2015-02-22T16:02:00Z">
          <w:r w:rsidR="002F1B58" w:rsidDel="002B53FD">
            <w:rPr>
              <w:sz w:val="28"/>
              <w:szCs w:val="28"/>
            </w:rPr>
            <w:delText>5</w:delText>
          </w:r>
        </w:del>
      </w:ins>
      <w:ins w:id="7" w:author="Scott Rotvold" w:date="2015-01-29T09:22:00Z">
        <w:r w:rsidR="00AC40DC">
          <w:rPr>
            <w:sz w:val="28"/>
            <w:szCs w:val="28"/>
          </w:rPr>
          <w:t>/15</w:t>
        </w:r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8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9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10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11" w:author="Scott Rotvold" w:date="2015-01-29T09:17:00Z">
        <w:r w:rsidR="00AC40DC">
          <w:t xml:space="preserve">Adam Murray, Brandon Ebersohl, Madeline </w:t>
        </w:r>
      </w:ins>
      <w:ins w:id="12" w:author="Scott Rotvold" w:date="2015-01-29T09:18:00Z">
        <w:r w:rsidR="00AC40DC">
          <w:t>Gordon, Scott Rotvold</w:t>
        </w:r>
      </w:ins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2B53FD" w:rsidDel="004F2467" w:rsidRDefault="000E5267" w:rsidP="00197C9C">
      <w:pPr>
        <w:numPr>
          <w:ilvl w:val="0"/>
          <w:numId w:val="3"/>
        </w:numPr>
        <w:rPr>
          <w:ins w:id="13" w:author="adam murray" w:date="2015-02-22T16:01:00Z"/>
          <w:del w:id="14" w:author="Scott Rotvold" w:date="2015-02-26T11:45:00Z"/>
        </w:rPr>
      </w:pPr>
      <w:del w:id="15" w:author="Scott Rotvold" w:date="2015-01-29T09:20:00Z">
        <w:r w:rsidDel="00AC40DC">
          <w:delText>e.g. – delivered first prototype (basic UI capability)</w:delText>
        </w:r>
      </w:del>
      <w:ins w:id="16" w:author="Scott Rotvold" w:date="2015-02-05T10:51:00Z">
        <w:r w:rsidR="00FD5956">
          <w:t>Passed metrics from Jenkins to carbon, fixed package dependencies for graphite and working on grafana install.</w:t>
        </w:r>
      </w:ins>
      <w:ins w:id="17" w:author="adam murray" w:date="2015-02-22T16:01:00Z">
        <w:del w:id="18" w:author="Scott Rotvold" w:date="2015-02-26T11:45:00Z">
          <w:r w:rsidR="002B53FD" w:rsidDel="004F2467">
            <w:delText>up Virtual machine including the installation of Graphite, Carbon, Whisper, and Graphite Web Application</w:delText>
          </w:r>
        </w:del>
      </w:ins>
    </w:p>
    <w:p w:rsidR="002B53FD" w:rsidDel="004F2467" w:rsidRDefault="002B53FD">
      <w:pPr>
        <w:numPr>
          <w:ilvl w:val="0"/>
          <w:numId w:val="3"/>
        </w:numPr>
        <w:rPr>
          <w:ins w:id="19" w:author="adam murray" w:date="2015-02-22T16:02:00Z"/>
          <w:del w:id="20" w:author="Scott Rotvold" w:date="2015-02-26T11:45:00Z"/>
        </w:rPr>
      </w:pPr>
      <w:ins w:id="21" w:author="adam murray" w:date="2015-02-22T16:02:00Z">
        <w:del w:id="22" w:author="Scott Rotvold" w:date="2015-02-26T11:45:00Z">
          <w:r w:rsidDel="004F2467">
            <w:delText>Continued research into Jenkins vs Ansible</w:delText>
          </w:r>
        </w:del>
      </w:ins>
    </w:p>
    <w:p w:rsidR="00197C9C" w:rsidRPr="00197C9C" w:rsidRDefault="00933E1E">
      <w:pPr>
        <w:numPr>
          <w:ilvl w:val="0"/>
          <w:numId w:val="3"/>
        </w:numPr>
      </w:pPr>
      <w:ins w:id="23" w:author="Scott Rotvold" w:date="2015-02-05T10:51:00Z">
        <w:del w:id="24" w:author="adam murray" w:date="2015-02-22T16:01:00Z">
          <w:r w:rsidDel="002B53FD">
            <w:delText>up Git repository, began to set up Jenkins test server, further research into Graphite</w:delText>
          </w:r>
        </w:del>
      </w:ins>
    </w:p>
    <w:p w:rsidR="00497A86" w:rsidRDefault="00497A86" w:rsidP="00497A86">
      <w:pPr>
        <w:pStyle w:val="Heading2"/>
        <w:rPr>
          <w:ins w:id="25" w:author="Scott Rotvold" w:date="2015-02-05T10:52:00Z"/>
        </w:rPr>
      </w:pPr>
      <w:r w:rsidRPr="0095029C">
        <w:t>Top Highlights</w:t>
      </w:r>
      <w:r w:rsidR="00150570" w:rsidRPr="0095029C">
        <w:t xml:space="preserve"> </w:t>
      </w:r>
    </w:p>
    <w:p w:rsidR="00933E1E" w:rsidRDefault="00FD5956">
      <w:pPr>
        <w:pStyle w:val="ListParagraph"/>
        <w:numPr>
          <w:ilvl w:val="0"/>
          <w:numId w:val="3"/>
        </w:numPr>
        <w:rPr>
          <w:ins w:id="26" w:author="adam murray" w:date="2015-02-22T16:04:00Z"/>
        </w:rPr>
        <w:pPrChange w:id="27" w:author="Scott Rotvold" w:date="2015-02-05T10:52:00Z">
          <w:pPr>
            <w:pStyle w:val="Heading2"/>
          </w:pPr>
        </w:pPrChange>
      </w:pPr>
      <w:ins w:id="28" w:author="Scott Rotvold" w:date="2015-03-05T11:00:00Z">
        <w:r>
          <w:t>Passed metrics to carbon</w:t>
        </w:r>
      </w:ins>
      <w:ins w:id="29" w:author="adam murray" w:date="2015-02-22T16:03:00Z">
        <w:del w:id="30" w:author="Scott Rotvold" w:date="2015-02-26T11:46:00Z">
          <w:r w:rsidR="002B53FD" w:rsidDel="004F2467">
            <w:delText xml:space="preserve"> virtual machine</w:delText>
          </w:r>
        </w:del>
      </w:ins>
    </w:p>
    <w:p w:rsidR="002B53FD" w:rsidRPr="00933E1E" w:rsidRDefault="002B53FD">
      <w:pPr>
        <w:pStyle w:val="ListParagraph"/>
        <w:numPr>
          <w:ilvl w:val="0"/>
          <w:numId w:val="3"/>
        </w:numPr>
        <w:rPr>
          <w:rPrChange w:id="31" w:author="Scott Rotvold" w:date="2015-02-05T10:52:00Z">
            <w:rPr/>
          </w:rPrChange>
        </w:rPr>
        <w:pPrChange w:id="32" w:author="Scott Rotvold" w:date="2015-02-05T10:52:00Z">
          <w:pPr>
            <w:pStyle w:val="Heading2"/>
          </w:pPr>
        </w:pPrChange>
      </w:pPr>
      <w:ins w:id="33" w:author="adam murray" w:date="2015-02-22T16:04:00Z">
        <w:del w:id="34" w:author="Scott Rotvold" w:date="2015-02-26T11:47:00Z">
          <w:r w:rsidDel="004F2467">
            <w:delText xml:space="preserve">Set up weekly group meeting time </w:delText>
          </w:r>
        </w:del>
      </w:ins>
      <w:ins w:id="35" w:author="Scott Rotvold" w:date="2015-03-05T11:00:00Z">
        <w:r w:rsidR="00BA24EA">
          <w:t>working graphite on NDSU</w:t>
        </w:r>
        <w:r w:rsidR="00FD5956">
          <w:t xml:space="preserve"> server</w:t>
        </w:r>
      </w:ins>
      <w:ins w:id="36" w:author="adam murray" w:date="2015-02-22T16:04:00Z">
        <w:del w:id="37" w:author="Scott Rotvold" w:date="2015-02-26T11:47:00Z">
          <w:r w:rsidDel="004F2467">
            <w:delText>in addition to mentor meeting time</w:delText>
          </w:r>
        </w:del>
      </w:ins>
    </w:p>
    <w:p w:rsidR="00497A86" w:rsidDel="00933E1E" w:rsidRDefault="000E5267" w:rsidP="00150570">
      <w:pPr>
        <w:numPr>
          <w:ilvl w:val="0"/>
          <w:numId w:val="3"/>
        </w:numPr>
        <w:rPr>
          <w:del w:id="38" w:author="Scott Rotvold" w:date="2015-02-05T10:52:00Z"/>
        </w:rPr>
      </w:pPr>
      <w:del w:id="39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40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41" w:author="Scott Rotvold" w:date="2015-02-05T10:53:00Z"/>
        </w:rPr>
        <w:pPrChange w:id="42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43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933E1E">
      <w:pPr>
        <w:pStyle w:val="ListParagraph"/>
        <w:numPr>
          <w:ilvl w:val="0"/>
          <w:numId w:val="3"/>
        </w:numPr>
        <w:pPrChange w:id="44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45" w:author="Scott Rotvold" w:date="2015-02-05T10:54:00Z">
        <w:del w:id="46" w:author="adam murray" w:date="2015-02-22T16:04:00Z">
          <w:r w:rsidDel="002B53FD">
            <w:delText>G</w:delText>
          </w:r>
        </w:del>
      </w:ins>
      <w:ins w:id="47" w:author="Scott Rotvold" w:date="2015-02-26T11:48:00Z">
        <w:r w:rsidR="004F2467">
          <w:t xml:space="preserve">Difficulties </w:t>
        </w:r>
      </w:ins>
      <w:ins w:id="48" w:author="Scott Rotvold" w:date="2015-03-05T11:00:00Z">
        <w:r w:rsidR="00FD5956">
          <w:t>with tox.</w:t>
        </w:r>
      </w:ins>
      <w:ins w:id="49" w:author="adam murray" w:date="2015-02-22T16:04:00Z">
        <w:del w:id="50" w:author="Scott Rotvold" w:date="2015-02-26T11:47:00Z">
          <w:r w:rsidR="002B53FD" w:rsidDel="004F2467">
            <w:delText>Difficulty with getting test data, not using IBM tests</w:delText>
          </w:r>
        </w:del>
      </w:ins>
      <w:ins w:id="51" w:author="Scott Rotvold" w:date="2015-02-05T10:54:00Z">
        <w:del w:id="52" w:author="adam murray" w:date="2015-02-22T16:04:00Z">
          <w:r w:rsidDel="002B53FD">
            <w:delText>roup members were sick and could not attend weekly mentor meeting.</w:delText>
          </w:r>
        </w:del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53" w:author="Scott Rotvold" w:date="2015-02-05T10:57:00Z">
        <w:r>
          <w:t>Accomplished</w:t>
        </w:r>
      </w:ins>
      <w:del w:id="54" w:author="Scott Rotvold" w:date="2015-02-05T10:57:00Z">
        <w:r w:rsidR="00C07662" w:rsidDel="00933E1E">
          <w:delText>Plan</w:delText>
        </w:r>
      </w:del>
      <w:r w:rsidR="00C07662">
        <w:t xml:space="preserve"> – </w:t>
      </w:r>
      <w:ins w:id="55" w:author="Scott Rotvold" w:date="2015-02-05T10:57:00Z">
        <w:r>
          <w:t xml:space="preserve"> </w:t>
        </w:r>
      </w:ins>
      <w:ins w:id="56" w:author="Scott Rotvold" w:date="2015-03-05T11:02:00Z">
        <w:r w:rsidR="00FD5956">
          <w:t>Fixed NDSU server graphite dependencies</w:t>
        </w:r>
      </w:ins>
      <w:ins w:id="57" w:author="adam murray" w:date="2015-02-22T16:05:00Z">
        <w:del w:id="58" w:author="Scott Rotvold" w:date="2015-02-26T11:48:00Z">
          <w:r w:rsidR="002B53FD" w:rsidDel="004F2467">
            <w:delText>VM</w:delText>
          </w:r>
        </w:del>
      </w:ins>
      <w:del w:id="59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60" w:author="Scott Rotvold" w:date="2015-02-05T10:57:00Z"/>
        </w:rPr>
      </w:pPr>
      <w:del w:id="61" w:author="Scott Rotvold" w:date="2015-02-05T11:02:00Z">
        <w:r w:rsidDel="00D10930">
          <w:delText>Owner:</w:delText>
        </w:r>
      </w:del>
      <w:ins w:id="62" w:author="Scott Rotvold" w:date="2015-02-05T11:02:00Z">
        <w:r w:rsidR="004F2467">
          <w:t>Owner: Scott</w:t>
        </w:r>
      </w:ins>
      <w:ins w:id="63" w:author="Scott Rotvold" w:date="2015-02-05T10:57:00Z">
        <w:del w:id="64" w:author="adam murray" w:date="2015-02-22T16:05:00Z">
          <w:r w:rsidR="00933E1E" w:rsidDel="002B53FD">
            <w:delText>, Scott</w:delText>
          </w:r>
        </w:del>
      </w:ins>
    </w:p>
    <w:p w:rsidR="004F2467" w:rsidRDefault="00933E1E" w:rsidP="000E5267">
      <w:pPr>
        <w:numPr>
          <w:ilvl w:val="1"/>
          <w:numId w:val="3"/>
        </w:numPr>
        <w:rPr>
          <w:ins w:id="65" w:author="Scott Rotvold" w:date="2015-02-26T11:51:00Z"/>
        </w:rPr>
      </w:pPr>
      <w:ins w:id="66" w:author="Scott Rotvold" w:date="2015-02-05T10:57:00Z">
        <w:r>
          <w:t>Status:</w:t>
        </w:r>
      </w:ins>
      <w:ins w:id="67" w:author="adam murray" w:date="2015-02-22T16:05:00Z">
        <w:r w:rsidR="002B53FD">
          <w:t xml:space="preserve"> </w:t>
        </w:r>
      </w:ins>
      <w:ins w:id="68" w:author="Scott Rotvold" w:date="2015-02-26T11:49:00Z">
        <w:r w:rsidR="004F2467">
          <w:t xml:space="preserve">Went through </w:t>
        </w:r>
      </w:ins>
      <w:ins w:id="69" w:author="Scott Rotvold" w:date="2015-02-26T11:50:00Z">
        <w:r w:rsidR="00FD5956">
          <w:t>the required packages and added any that were missing</w:t>
        </w:r>
      </w:ins>
    </w:p>
    <w:p w:rsidR="004F2467" w:rsidRDefault="004F2467">
      <w:pPr>
        <w:numPr>
          <w:ilvl w:val="0"/>
          <w:numId w:val="3"/>
        </w:numPr>
        <w:rPr>
          <w:ins w:id="70" w:author="Scott Rotvold" w:date="2015-02-26T11:51:00Z"/>
        </w:rPr>
        <w:pPrChange w:id="71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72" w:author="Scott Rotvold" w:date="2015-02-26T11:51:00Z">
        <w:r>
          <w:t xml:space="preserve">Plan: </w:t>
        </w:r>
      </w:ins>
      <w:ins w:id="73" w:author="Scott Rotvold" w:date="2015-03-05T11:03:00Z">
        <w:r w:rsidR="00FD5956">
          <w:t>get a working grafana setup</w:t>
        </w:r>
      </w:ins>
    </w:p>
    <w:p w:rsidR="004F2467" w:rsidRDefault="004F2467">
      <w:pPr>
        <w:numPr>
          <w:ilvl w:val="1"/>
          <w:numId w:val="3"/>
        </w:numPr>
        <w:rPr>
          <w:ins w:id="74" w:author="Scott Rotvold" w:date="2015-02-26T11:51:00Z"/>
        </w:rPr>
      </w:pPr>
      <w:ins w:id="75" w:author="Scott Rotvold" w:date="2015-02-26T11:51:00Z">
        <w:r>
          <w:t>Owner: Scott</w:t>
        </w:r>
      </w:ins>
    </w:p>
    <w:p w:rsidR="000E5267" w:rsidRDefault="004F2467">
      <w:pPr>
        <w:numPr>
          <w:ilvl w:val="1"/>
          <w:numId w:val="3"/>
        </w:numPr>
      </w:pPr>
      <w:ins w:id="76" w:author="Scott Rotvold" w:date="2015-02-26T11:51:00Z">
        <w:r>
          <w:t xml:space="preserve">Status: Working </w:t>
        </w:r>
      </w:ins>
      <w:ins w:id="77" w:author="Scott Rotvold" w:date="2015-03-05T11:03:00Z">
        <w:r w:rsidR="00FD5956">
          <w:t>on getting the package dependencies setup to display the metrics.</w:t>
        </w:r>
      </w:ins>
      <w:ins w:id="78" w:author="adam murray" w:date="2015-02-22T16:05:00Z">
        <w:del w:id="79" w:author="Scott Rotvold" w:date="2015-02-26T11:48:00Z">
          <w:r w:rsidR="002B53FD" w:rsidDel="004F2467">
            <w:delText>installed required software for project minus grafana and our distributed configuration tool</w:delText>
          </w:r>
        </w:del>
      </w:ins>
      <w:del w:id="80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81" w:author="Scott Rotvold" w:date="2015-02-05T10:57:00Z"/>
        </w:rPr>
      </w:pPr>
      <w:del w:id="82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83" w:author="Scott Rotvold" w:date="2015-02-05T10:58:00Z">
        <w:r>
          <w:t>Plan</w:t>
        </w:r>
      </w:ins>
      <w:del w:id="84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85" w:author="Scott Rotvold" w:date="2015-02-05T10:58:00Z">
        <w:del w:id="86" w:author="adam murray" w:date="2015-02-22T16:09:00Z">
          <w:r w:rsidDel="002B53FD">
            <w:delText>Setup test Jenkins server</w:delText>
          </w:r>
        </w:del>
      </w:ins>
      <w:ins w:id="87" w:author="adam murray" w:date="2015-02-22T16:09:00Z">
        <w:r w:rsidR="002B53FD">
          <w:t xml:space="preserve">Research Ansible </w:t>
        </w:r>
        <w:del w:id="88" w:author="Scott Rotvold" w:date="2015-03-05T11:04:00Z">
          <w:r w:rsidR="002B53FD" w:rsidDel="00FD5956">
            <w:delText>vs Chef</w:delText>
          </w:r>
        </w:del>
      </w:ins>
      <w:del w:id="89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90" w:author="adam murray" w:date="2015-02-22T16:09:00Z">
        <w:r w:rsidR="002B53FD">
          <w:t xml:space="preserve"> Brandon</w:t>
        </w:r>
      </w:ins>
      <w:ins w:id="91" w:author="Scott Rotvold" w:date="2015-02-05T10:59:00Z">
        <w:del w:id="92" w:author="adam murray" w:date="2015-02-22T16:09:00Z">
          <w:r w:rsidR="00933E1E" w:rsidDel="002B53FD">
            <w:delText xml:space="preserve"> Madeline </w:delText>
          </w:r>
        </w:del>
      </w:ins>
      <w:del w:id="93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94" w:author="Scott Rotvold" w:date="2015-02-05T10:59:00Z">
        <w:r>
          <w:t xml:space="preserve">Status: </w:t>
        </w:r>
      </w:ins>
      <w:ins w:id="95" w:author="Scott Rotvold" w:date="2015-03-05T11:04:00Z">
        <w:r w:rsidR="00FD5956">
          <w:t xml:space="preserve">Created test playbooks to </w:t>
        </w:r>
      </w:ins>
      <w:ins w:id="96" w:author="Scott Rotvold" w:date="2015-03-05T11:05:00Z">
        <w:r w:rsidR="00FD5956">
          <w:t>understand how the system works</w:t>
        </w:r>
      </w:ins>
      <w:ins w:id="97" w:author="Scott Rotvold" w:date="2015-02-05T10:59:00Z">
        <w:del w:id="98" w:author="adam murray" w:date="2015-02-22T16:10:00Z">
          <w:r w:rsidDel="002B53FD">
            <w:delText xml:space="preserve">Research finished and found there is a graphite plugin, continuing to work on setting </w:delText>
          </w:r>
        </w:del>
      </w:ins>
      <w:ins w:id="99" w:author="Scott Rotvold" w:date="2015-02-05T11:00:00Z">
        <w:del w:id="100" w:author="adam murray" w:date="2015-02-22T16:10:00Z">
          <w:r w:rsidDel="002B53FD">
            <w:delText>up Jenkins test server.</w:delText>
          </w:r>
        </w:del>
      </w:ins>
      <w:ins w:id="101" w:author="Scott Rotvold" w:date="2015-03-05T11:04:00Z">
        <w:r w:rsidR="00FD5956" w:rsidDel="00FD5956">
          <w:t xml:space="preserve"> </w:t>
        </w:r>
      </w:ins>
      <w:ins w:id="102" w:author="adam murray" w:date="2015-02-22T16:10:00Z">
        <w:del w:id="103" w:author="Scott Rotvold" w:date="2015-03-05T11:04:00Z">
          <w:r w:rsidR="002B53FD" w:rsidDel="00FD5956">
            <w:delText>Research is ongoing but Ansible seems to be a viable solution</w:delText>
          </w:r>
        </w:del>
      </w:ins>
      <w:del w:id="104" w:author="Scott Rotvold" w:date="2015-02-05T10:59:00Z">
        <w:r w:rsidR="000E5267" w:rsidDel="00933E1E">
          <w:delText>(status – e.g. completed bcd and held a review)</w:delText>
        </w:r>
      </w:del>
    </w:p>
    <w:p w:rsidR="00933E1E" w:rsidRDefault="00FD5956" w:rsidP="000E5267">
      <w:pPr>
        <w:numPr>
          <w:ilvl w:val="0"/>
          <w:numId w:val="3"/>
        </w:numPr>
        <w:rPr>
          <w:ins w:id="105" w:author="Scott Rotvold" w:date="2015-02-05T11:00:00Z"/>
        </w:rPr>
      </w:pPr>
      <w:ins w:id="106" w:author="Scott Rotvold" w:date="2015-03-05T11:05:00Z">
        <w:r>
          <w:t>Accomplished – getting carbon to pass data</w:t>
        </w:r>
      </w:ins>
      <w:ins w:id="107" w:author="adam murray" w:date="2015-02-22T16:11:00Z">
        <w:del w:id="108" w:author="Scott Rotvold" w:date="2015-03-05T11:05:00Z">
          <w:r w:rsidR="002B53FD" w:rsidDel="00FD5956">
            <w:delText>Plan -  try to use test data from bashate</w:delText>
          </w:r>
        </w:del>
      </w:ins>
    </w:p>
    <w:p w:rsidR="00933E1E" w:rsidRDefault="008D2A4A">
      <w:pPr>
        <w:numPr>
          <w:ilvl w:val="1"/>
          <w:numId w:val="3"/>
        </w:numPr>
        <w:rPr>
          <w:ins w:id="109" w:author="Scott Rotvold" w:date="2015-02-05T11:00:00Z"/>
        </w:rPr>
        <w:pPrChange w:id="110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1" w:author="Scott Rotvold" w:date="2015-02-05T11:00:00Z">
        <w:r>
          <w:t>Owner: Adam</w:t>
        </w:r>
      </w:ins>
      <w:ins w:id="112" w:author="adam murray" w:date="2015-02-22T16:12:00Z">
        <w:r w:rsidR="00300259">
          <w:t>, Madeline</w:t>
        </w:r>
      </w:ins>
    </w:p>
    <w:p w:rsidR="000E5267" w:rsidRDefault="00933E1E">
      <w:pPr>
        <w:numPr>
          <w:ilvl w:val="1"/>
          <w:numId w:val="3"/>
        </w:numPr>
        <w:pPrChange w:id="113" w:author="Scott Rotvold" w:date="2015-02-26T11:5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4" w:author="Scott Rotvold" w:date="2015-02-05T11:01:00Z">
        <w:r>
          <w:t xml:space="preserve">Status: </w:t>
        </w:r>
      </w:ins>
      <w:ins w:id="115" w:author="Scott Rotvold" w:date="2015-03-05T11:05:00Z">
        <w:r w:rsidR="00FD5956">
          <w:t>Need to fix how tox is installed.</w:t>
        </w:r>
      </w:ins>
      <w:ins w:id="116" w:author="adam murray" w:date="2015-02-22T16:11:00Z">
        <w:del w:id="117" w:author="Scott Rotvold" w:date="2015-02-26T12:00:00Z">
          <w:r w:rsidR="002B53FD" w:rsidDel="008D2A4A">
            <w:delText xml:space="preserve">In </w:delText>
          </w:r>
        </w:del>
        <w:del w:id="118" w:author="Scott Rotvold" w:date="2015-03-05T11:05:00Z">
          <w:r w:rsidR="002B53FD" w:rsidDel="00FD5956">
            <w:delText xml:space="preserve">progress.  </w:delText>
          </w:r>
        </w:del>
      </w:ins>
      <w:ins w:id="119" w:author="adam murray" w:date="2015-02-22T16:12:00Z">
        <w:del w:id="120" w:author="Scott Rotvold" w:date="2015-03-05T11:05:00Z">
          <w:r w:rsidR="00300259" w:rsidDel="00FD5956">
            <w:delText>This will be a continuing effort and required for understanding how data gets transferred into Carbon</w:delText>
          </w:r>
        </w:del>
      </w:ins>
      <w:ins w:id="121" w:author="Scott Rotvold" w:date="2015-02-05T11:01:00Z">
        <w:del w:id="122" w:author="adam murray" w:date="2015-02-22T16:11:00Z">
          <w:r w:rsidDel="002B53FD">
            <w:delText xml:space="preserve">Since graphite is actually split into multiple parts (the graphical UI, the whisper database to store data points, and the carbon daemon) there will be a deeper focus on the </w:delText>
          </w:r>
        </w:del>
      </w:ins>
      <w:ins w:id="123" w:author="Scott Rotvold" w:date="2015-02-05T11:02:00Z">
        <w:del w:id="124" w:author="adam murray" w:date="2015-02-22T16:11:00Z">
          <w:r w:rsidDel="002B53FD">
            <w:delText>individuals</w:delText>
          </w:r>
        </w:del>
      </w:ins>
      <w:ins w:id="125" w:author="Scott Rotvold" w:date="2015-02-05T11:01:00Z">
        <w:del w:id="126" w:author="adam murray" w:date="2015-02-22T16:11:00Z">
          <w:r w:rsidDel="002B53FD">
            <w:delText xml:space="preserve"> now that the high le</w:delText>
          </w:r>
          <w:r w:rsidR="00590361" w:rsidDel="002B53FD">
            <w:delText>vel is understood (will</w:delText>
          </w:r>
          <w:r w:rsidDel="002B53FD">
            <w:delText xml:space="preserve"> be split between the team).</w:delText>
          </w:r>
        </w:del>
      </w:ins>
      <w:ins w:id="127" w:author="adam murray" w:date="2015-02-22T16:10:00Z">
        <w:del w:id="128" w:author="Scott Rotvold" w:date="2015-02-26T11:50:00Z">
          <w:r w:rsidR="002B53FD" w:rsidDel="004F2467">
            <w:delText>Weekly reportCompleted weekly report</w:delText>
          </w:r>
        </w:del>
      </w:ins>
      <w:ins w:id="129" w:author="Scott Rotvold" w:date="2015-02-05T11:03:00Z">
        <w:del w:id="130" w:author="adam murray" w:date="2015-02-22T16:10:00Z">
          <w:r w:rsidR="00D10930" w:rsidDel="002B53FD">
            <w:delText>Need to update the mission statement of the project, need to add more specific milestones for the MS project report.</w:delText>
          </w:r>
        </w:del>
      </w:ins>
      <w:del w:id="131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Del="00300259" w:rsidRDefault="00497A86" w:rsidP="00197C9C">
      <w:pPr>
        <w:numPr>
          <w:ilvl w:val="0"/>
          <w:numId w:val="3"/>
        </w:numPr>
        <w:rPr>
          <w:del w:id="132" w:author="adam murray" w:date="2015-02-22T16:12:00Z"/>
        </w:rPr>
      </w:pPr>
      <w:del w:id="133" w:author="adam murray" w:date="2015-02-22T16:12:00Z">
        <w:r w:rsidDel="00300259">
          <w:delText>Complete</w:delText>
        </w:r>
      </w:del>
      <w:ins w:id="134" w:author="Scott Rotvold" w:date="2015-02-05T11:04:00Z">
        <w:del w:id="135" w:author="adam murray" w:date="2015-02-22T16:12:00Z">
          <w:r w:rsidR="00D10930" w:rsidDel="00300259">
            <w:delText xml:space="preserve"> redo of PSD and MS Project Document</w:delText>
          </w:r>
        </w:del>
      </w:ins>
      <w:del w:id="136" w:author="adam murray" w:date="2015-02-22T16:12:00Z">
        <w:r w:rsidDel="00300259">
          <w:delText xml:space="preserve"> abc</w:delText>
        </w:r>
        <w:r w:rsidR="00401ED6" w:rsidDel="00300259">
          <w:delText xml:space="preserve"> (testing and review)</w:delText>
        </w:r>
        <w:r w:rsidDel="00300259">
          <w:delText xml:space="preserve"> </w:delText>
        </w:r>
      </w:del>
    </w:p>
    <w:p w:rsidR="00497A86" w:rsidDel="00300259" w:rsidRDefault="00497A86" w:rsidP="00197C9C">
      <w:pPr>
        <w:numPr>
          <w:ilvl w:val="1"/>
          <w:numId w:val="3"/>
        </w:numPr>
        <w:rPr>
          <w:del w:id="137" w:author="adam murray" w:date="2015-02-22T16:12:00Z"/>
        </w:rPr>
      </w:pPr>
      <w:del w:id="138" w:author="adam murray" w:date="2015-02-22T16:12:00Z">
        <w:r w:rsidDel="00300259">
          <w:delText>Owner:</w:delText>
        </w:r>
      </w:del>
      <w:ins w:id="139" w:author="Scott Rotvold" w:date="2015-02-05T11:05:00Z">
        <w:del w:id="140" w:author="adam murray" w:date="2015-02-22T16:12:00Z">
          <w:r w:rsidR="00D10930" w:rsidDel="00300259">
            <w:delText xml:space="preserve"> All</w:delText>
          </w:r>
        </w:del>
      </w:ins>
      <w:del w:id="141" w:author="adam murray" w:date="2015-02-22T16:12:00Z">
        <w:r w:rsidDel="00300259">
          <w:delText xml:space="preserve">  </w:delText>
        </w:r>
        <w:r w:rsidR="00197C9C" w:rsidDel="00300259">
          <w:delText>XXX</w:delText>
        </w:r>
      </w:del>
    </w:p>
    <w:p w:rsidR="00497A86" w:rsidRDefault="00FD5956" w:rsidP="00197C9C">
      <w:pPr>
        <w:numPr>
          <w:ilvl w:val="0"/>
          <w:numId w:val="3"/>
        </w:numPr>
      </w:pPr>
      <w:ins w:id="142" w:author="Scott Rotvold" w:date="2015-03-05T11:06:00Z">
        <w:r>
          <w:t>Continue to work on Jenkins test data.</w:t>
        </w:r>
      </w:ins>
      <w:ins w:id="143" w:author="adam murray" w:date="2015-02-22T16:13:00Z">
        <w:del w:id="144" w:author="Scott Rotvold" w:date="2015-03-05T11:06:00Z">
          <w:r w:rsidR="00300259" w:rsidDel="00FD5956">
            <w:delText>Try to use test data and push it into Carbon</w:delText>
          </w:r>
        </w:del>
      </w:ins>
      <w:ins w:id="145" w:author="Scott Rotvold" w:date="2015-02-05T11:05:00Z">
        <w:del w:id="146" w:author="adam murray" w:date="2015-02-22T16:13:00Z">
          <w:r w:rsidR="00D10930" w:rsidDel="00300259">
            <w:delText>Split up graphite between the team</w:delText>
          </w:r>
        </w:del>
      </w:ins>
      <w:del w:id="147" w:author="Scott Rotvold" w:date="2015-02-05T11:05:00Z">
        <w:r w:rsidR="00497A86" w:rsidDel="00D10930">
          <w:delText>Complete cde</w:delText>
        </w:r>
      </w:del>
    </w:p>
    <w:p w:rsidR="004F2467" w:rsidRDefault="00497A86" w:rsidP="00FD5956">
      <w:pPr>
        <w:numPr>
          <w:ilvl w:val="0"/>
          <w:numId w:val="3"/>
        </w:numPr>
        <w:rPr>
          <w:ins w:id="148" w:author="Scott Rotvold" w:date="2015-02-26T11:53:00Z"/>
        </w:rPr>
        <w:pPrChange w:id="149" w:author="Scott Rotvold" w:date="2015-03-05T11:06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del w:id="150" w:author="Scott Rotvold" w:date="2015-03-05T11:06:00Z">
        <w:r w:rsidDel="00FD5956">
          <w:delText xml:space="preserve">Owner:  </w:delText>
        </w:r>
      </w:del>
      <w:ins w:id="151" w:author="adam murray" w:date="2015-02-22T16:13:00Z">
        <w:del w:id="152" w:author="Scott Rotvold" w:date="2015-03-05T11:06:00Z">
          <w:r w:rsidR="00300259" w:rsidDel="00FD5956">
            <w:delText>All</w:delText>
          </w:r>
        </w:del>
      </w:ins>
      <w:ins w:id="153" w:author="Scott Rotvold" w:date="2015-02-26T11:53:00Z">
        <w:r w:rsidR="004F2467">
          <w:t xml:space="preserve">Setup </w:t>
        </w:r>
      </w:ins>
      <w:ins w:id="154" w:author="Scott Rotvold" w:date="2015-03-05T11:06:00Z">
        <w:r w:rsidR="00FD5956">
          <w:t>grafana to display the metrics.</w:t>
        </w:r>
      </w:ins>
    </w:p>
    <w:p w:rsidR="00497A86" w:rsidRDefault="005815B4">
      <w:pPr>
        <w:numPr>
          <w:ilvl w:val="0"/>
          <w:numId w:val="3"/>
        </w:numPr>
        <w:pPrChange w:id="155" w:author="Scott Rotvold" w:date="2015-02-26T11:53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156" w:author="Scott Rotvold" w:date="2015-02-26T11:55:00Z">
        <w:r>
          <w:t>Prepare for Midterm presentation</w:t>
        </w:r>
      </w:ins>
      <w:ins w:id="157" w:author="Scott Rotvold" w:date="2015-02-05T11:06:00Z">
        <w:del w:id="158" w:author="adam murray" w:date="2015-02-22T16:13:00Z">
          <w:r w:rsidR="00590361" w:rsidDel="00300259">
            <w:delText>Scott</w:delText>
          </w:r>
        </w:del>
      </w:ins>
      <w:del w:id="159" w:author="Scott Rotvold" w:date="2015-02-05T11:06:00Z">
        <w:r w:rsidR="00197C9C" w:rsidDel="00D10930">
          <w:delText>YYY</w:delText>
        </w:r>
      </w:del>
    </w:p>
    <w:p w:rsidR="000E5267" w:rsidDel="004F2467" w:rsidRDefault="00300259">
      <w:pPr>
        <w:numPr>
          <w:ilvl w:val="1"/>
          <w:numId w:val="3"/>
        </w:numPr>
        <w:rPr>
          <w:del w:id="160" w:author="Scott Rotvold" w:date="2015-02-26T11:52:00Z"/>
        </w:rPr>
        <w:pPrChange w:id="161" w:author="Scott Rotvold" w:date="2015-02-05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2" w:author="adam murray" w:date="2015-02-22T16:13:00Z">
        <w:del w:id="163" w:author="Scott Rotvold" w:date="2015-02-26T11:53:00Z">
          <w:r w:rsidDel="004F2467">
            <w:delText>Regain access to Virtual Machine Adam</w:delText>
          </w:r>
        </w:del>
        <w:del w:id="164" w:author="Scott Rotvold" w:date="2015-02-26T11:52:00Z">
          <w:r w:rsidDel="004F2467">
            <w:delText>Weekly ReportBrandon</w:delText>
          </w:r>
        </w:del>
      </w:ins>
      <w:del w:id="165" w:author="Scott Rotvold" w:date="2015-02-05T11:06:00Z">
        <w:r w:rsidR="000E5267" w:rsidDel="00D10930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66" w:author="Scott Rotvold" w:date="2015-02-26T11:58:00Z">
          <w:tblPr>
            <w:tblW w:w="14430" w:type="dxa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50"/>
        <w:gridCol w:w="2805"/>
        <w:gridCol w:w="1597"/>
        <w:gridCol w:w="1521"/>
        <w:gridCol w:w="2206"/>
        <w:gridCol w:w="1511"/>
        <w:gridCol w:w="1610"/>
        <w:gridCol w:w="2530"/>
        <w:tblGridChange w:id="167">
          <w:tblGrid>
            <w:gridCol w:w="650"/>
            <w:gridCol w:w="2805"/>
            <w:gridCol w:w="1597"/>
            <w:gridCol w:w="1521"/>
            <w:gridCol w:w="2206"/>
            <w:gridCol w:w="1511"/>
            <w:gridCol w:w="1610"/>
            <w:gridCol w:w="2530"/>
          </w:tblGrid>
        </w:tblGridChange>
      </w:tblGrid>
      <w:tr w:rsidR="0088625F" w:rsidRPr="00C328DF" w:rsidTr="005815B4">
        <w:trPr>
          <w:trHeight w:val="465"/>
          <w:tblCellSpacing w:w="0" w:type="dxa"/>
          <w:trPrChange w:id="168" w:author="Scott Rotvold" w:date="2015-02-26T11:58:00Z">
            <w:trPr>
              <w:trHeight w:val="465"/>
              <w:tblCellSpacing w:w="0" w:type="dxa"/>
            </w:trPr>
          </w:trPrChange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69" w:author="Scott Rotvold" w:date="2015-02-26T11:58:00Z">
              <w:tcPr>
                <w:tcW w:w="650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70" w:author="Scott Rotvold" w:date="2015-02-26T11:58:00Z">
              <w:tcPr>
                <w:tcW w:w="1887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1" w:author="Scott Rotvold" w:date="2015-02-26T11:58:00Z">
              <w:tcPr>
                <w:tcW w:w="1631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2" w:author="Scott Rotvold" w:date="2015-02-26T11:58:00Z">
              <w:tcPr>
                <w:tcW w:w="1521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3" w:author="Scott Rotvold" w:date="2015-02-26T11:58:00Z">
              <w:tcPr>
                <w:tcW w:w="2206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5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4" w:author="Scott Rotvold" w:date="2015-02-26T11:58:00Z">
              <w:tcPr>
                <w:tcW w:w="166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1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5" w:author="Scott Rotvold" w:date="2015-02-26T11:58:00Z">
              <w:tcPr>
                <w:tcW w:w="1847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76" w:author="Scott Rotvold" w:date="2015-02-26T11:58:00Z">
              <w:tcPr>
                <w:tcW w:w="302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77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78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79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81" w:author="Scott Rotvold" w:date="2015-02-05T11:17:00Z">
              <w:r>
                <w:t>Setting up Git repository</w:t>
              </w:r>
            </w:ins>
            <w:del w:id="182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4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5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6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Del="0088625F" w:rsidRDefault="0088625F" w:rsidP="00BA0F89">
            <w:pPr>
              <w:jc w:val="center"/>
              <w:rPr>
                <w:del w:id="187" w:author="Scott Rotvold" w:date="2015-02-05T11:18:00Z"/>
              </w:rPr>
            </w:pPr>
            <w:ins w:id="188" w:author="Scott Rotvold" w:date="2015-02-05T11:18:00Z">
              <w:r>
                <w:t>Need to continue with project</w:t>
              </w:r>
            </w:ins>
            <w:del w:id="189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190" w:author="Scott Rotvold" w:date="2015-02-05T11:18:00Z">
              <w:r w:rsidDel="0088625F">
                <w:delText>2 weeks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91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92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93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94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95" w:author="Scott Rotvold" w:date="2015-02-05T11:18:00Z">
              <w:del w:id="196" w:author="adam murray" w:date="2015-02-22T16:14:00Z">
                <w:r w:rsidDel="00300259">
                  <w:delText>Ongoing</w:delText>
                </w:r>
              </w:del>
            </w:ins>
            <w:ins w:id="197" w:author="adam murray" w:date="2015-02-22T16:14:00Z">
              <w:r w:rsidR="00300259">
                <w:t>Resolved</w:t>
              </w:r>
            </w:ins>
            <w:del w:id="198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99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00" w:author="Scott Rotvold" w:date="2015-02-05T11:18:00Z">
              <w:r>
                <w:t>Getting real Open Stack Jenkins data</w:t>
              </w:r>
            </w:ins>
            <w:del w:id="201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2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del w:id="203" w:author="Scott Rotvold" w:date="2015-02-05T11:19:00Z">
              <w:r w:rsidDel="0088625F">
                <w:delText>Team</w:delText>
              </w:r>
            </w:del>
            <w:ins w:id="204" w:author="Scott Rotvold" w:date="2015-02-05T11:19:00Z">
              <w:r w:rsidR="0088625F"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5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06" w:author="Scott Rotvold" w:date="2015-02-05T11:19:00Z">
              <w:r>
                <w:t>45% Medium</w:t>
              </w:r>
            </w:ins>
            <w:del w:id="207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8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09" w:author="Scott Rotvold" w:date="2015-02-05T11:19:00Z">
              <w:r>
                <w:t>Required to test the system when it is setup</w:t>
              </w:r>
            </w:ins>
            <w:del w:id="210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1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2" w:author="Scott Rotvold" w:date="2015-02-05T11:19:00Z">
              <w:r>
                <w:t>Decision from mentors to use real data</w:t>
              </w:r>
            </w:ins>
            <w:del w:id="213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14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5" w:author="Scott Rotvold" w:date="2015-02-05T11:20:00Z">
              <w:r>
                <w:t>If critical point reached, dummy data will be used</w:t>
              </w:r>
            </w:ins>
            <w:del w:id="216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5815B4">
        <w:trPr>
          <w:trHeight w:val="327"/>
          <w:tblCellSpacing w:w="0" w:type="dxa"/>
          <w:trPrChange w:id="217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18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19" w:author="Scott Rotvold" w:date="2015-02-05T11:20:00Z">
              <w:r>
                <w:t>R003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2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1" w:author="Scott Rotvold" w:date="2015-02-05T11:20:00Z">
              <w:del w:id="222" w:author="adam murray" w:date="2015-02-22T16:15:00Z">
                <w:r w:rsidDel="00300259">
                  <w:delText>Ongoing</w:delText>
                </w:r>
              </w:del>
            </w:ins>
            <w:ins w:id="223" w:author="adam murray" w:date="2015-02-22T16:15:00Z">
              <w:r w:rsidR="00300259"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24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5" w:author="Scott Rotvold" w:date="2015-02-05T11:20:00Z">
              <w:r>
                <w:t>Getting an example Jenkins setup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6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27" w:author="Scott Rotvold" w:date="2015-02-05T11:20:00Z">
              <w:r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8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29" w:author="Scott Rotvold" w:date="2015-02-05T11:21:00Z">
              <w:r>
                <w:t>15% Medium-Low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30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1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51"/>
              <w:jc w:val="center"/>
            </w:pPr>
            <w:ins w:id="233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34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E673BB" w:rsidP="00BA0F89">
            <w:pPr>
              <w:ind w:left="51"/>
              <w:jc w:val="center"/>
            </w:pPr>
            <w:ins w:id="235" w:author="Scott Rotvold" w:date="2015-02-05T11:27:00Z">
              <w:r>
                <w:t>Will continue</w:t>
              </w:r>
            </w:ins>
            <w:ins w:id="236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trPrChange w:id="237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38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39" w:author="adam murray" w:date="2015-02-22T16:14:00Z">
              <w:r>
                <w:t>R004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4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1" w:author="adam murray" w:date="2015-02-22T16:15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2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3" w:author="adam murray" w:date="2015-02-22T16:14:00Z">
              <w:r>
                <w:t>Getting a server setup to host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4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5" w:author="adam murray" w:date="2015-02-22T16:14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7" w:author="adam murray" w:date="2015-02-22T16:14:00Z">
              <w:r>
                <w:t>15%/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8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9" w:author="adam murray" w:date="2015-02-22T16:14:00Z">
              <w:r>
                <w:t>Without a host server, testing our project will be much more difficult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0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1" w:author="adam murray" w:date="2015-02-22T16:14:00Z">
              <w:r>
                <w:t>Server requested for resources from CSCI department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52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3" w:author="adam murray" w:date="2015-02-22T16:14:00Z">
              <w:r>
                <w:t>Make sure that the server is set up, in meantime be prepared to come up with an alternative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ins w:id="254" w:author="adam murray" w:date="2015-02-22T16:15:00Z"/>
          <w:trPrChange w:id="255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56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57" w:author="adam murray" w:date="2015-02-22T16:15:00Z"/>
              </w:rPr>
            </w:pPr>
            <w:ins w:id="258" w:author="adam murray" w:date="2015-02-22T16:15:00Z">
              <w:r>
                <w:t>R005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59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Default="00FD5956" w:rsidP="00300259">
            <w:pPr>
              <w:ind w:left="78"/>
              <w:jc w:val="center"/>
              <w:rPr>
                <w:ins w:id="260" w:author="Scott Rotvold" w:date="2015-02-26T11:56:00Z"/>
              </w:rPr>
            </w:pPr>
            <w:ins w:id="261" w:author="Scott Rotvold" w:date="2015-03-05T11:07:00Z">
              <w:r>
                <w:t>Ongoing</w:t>
              </w:r>
            </w:ins>
            <w:ins w:id="262" w:author="adam murray" w:date="2015-02-22T16:15:00Z">
              <w:del w:id="263" w:author="Scott Rotvold" w:date="2015-03-05T11:07:00Z">
                <w:r w:rsidR="00A91AC7" w:rsidDel="00FD5956">
                  <w:delText>Ong</w:delText>
                </w:r>
                <w:r w:rsidR="00300259" w:rsidDel="00FD5956">
                  <w:delText>oing</w:delText>
                </w:r>
              </w:del>
            </w:ins>
          </w:p>
          <w:p w:rsidR="005815B4" w:rsidRDefault="005815B4" w:rsidP="00300259">
            <w:pPr>
              <w:ind w:left="78"/>
              <w:jc w:val="center"/>
              <w:rPr>
                <w:ins w:id="264" w:author="Scott Rotvold" w:date="2015-02-26T11:56:00Z"/>
              </w:rPr>
            </w:pPr>
          </w:p>
          <w:p w:rsidR="005815B4" w:rsidRDefault="005815B4">
            <w:pPr>
              <w:rPr>
                <w:ins w:id="265" w:author="adam murray" w:date="2015-02-22T16:15:00Z"/>
              </w:rPr>
              <w:pPrChange w:id="266" w:author="Scott Rotvold" w:date="2015-02-26T11:56:00Z">
                <w:pPr>
                  <w:ind w:left="78"/>
                  <w:jc w:val="center"/>
                </w:pPr>
              </w:pPrChange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67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68" w:author="adam murray" w:date="2015-02-22T16:15:00Z"/>
              </w:rPr>
            </w:pPr>
            <w:ins w:id="269" w:author="adam murray" w:date="2015-02-22T16:15:00Z">
              <w:r>
                <w:t>Understanding how data is taken from Jenkins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0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1" w:author="adam murray" w:date="2015-02-22T16:15:00Z"/>
              </w:rPr>
            </w:pPr>
            <w:ins w:id="272" w:author="adam murray" w:date="2015-02-22T16:15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3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4" w:author="adam murray" w:date="2015-02-22T16:15:00Z"/>
              </w:rPr>
            </w:pPr>
            <w:ins w:id="275" w:author="adam murray" w:date="2015-02-22T16:16:00Z">
              <w:r>
                <w:t>20%/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76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7" w:author="adam murray" w:date="2015-02-22T16:15:00Z"/>
              </w:rPr>
            </w:pPr>
            <w:ins w:id="278" w:author="adam murray" w:date="2015-02-22T16:16:00Z">
              <w:r>
                <w:t>Is a requirement to display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9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80" w:author="adam murray" w:date="2015-02-22T16:15:00Z"/>
              </w:rPr>
            </w:pPr>
            <w:ins w:id="281" w:author="adam murray" w:date="2015-02-22T16:16:00Z">
              <w:r>
                <w:t>Needed to continue project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82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83" w:author="adam murray" w:date="2015-02-22T16:15:00Z"/>
              </w:rPr>
            </w:pPr>
            <w:ins w:id="284" w:author="adam murray" w:date="2015-02-22T16:16:00Z">
              <w:r>
                <w:t>Put in time required to understand problem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285" w:author="Scott Rotvold" w:date="2015-02-26T11:57:00Z"/>
          <w:trPrChange w:id="286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87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88" w:author="Scott Rotvold" w:date="2015-02-26T11:57:00Z"/>
              </w:rPr>
            </w:pPr>
            <w:ins w:id="289" w:author="Scott Rotvold" w:date="2015-02-26T11:57:00Z">
              <w:r>
                <w:t>R006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9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291" w:author="Scott Rotvold" w:date="2015-02-26T11:57:00Z"/>
              </w:rPr>
            </w:pPr>
            <w:ins w:id="292" w:author="Scott Rotvold" w:date="2015-02-26T11:57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93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94" w:author="Scott Rotvold" w:date="2015-02-26T11:57:00Z"/>
              </w:rPr>
            </w:pPr>
            <w:ins w:id="295" w:author="Scott Rotvold" w:date="2015-02-26T11:57:00Z">
              <w:r>
                <w:t>Properly Setting up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6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297" w:author="Scott Rotvold" w:date="2015-02-26T11:57:00Z"/>
              </w:rPr>
            </w:pPr>
            <w:ins w:id="298" w:author="Scott Rotvold" w:date="2015-02-26T11:57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9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00" w:author="Scott Rotvold" w:date="2015-02-26T11:57:00Z"/>
              </w:rPr>
            </w:pPr>
            <w:ins w:id="301" w:author="Scott Rotvold" w:date="2015-02-26T11:57:00Z">
              <w:r>
                <w:t>15%/High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02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03" w:author="Scott Rotvold" w:date="2015-02-26T11:57:00Z"/>
              </w:rPr>
            </w:pPr>
            <w:ins w:id="304" w:author="Scott Rotvold" w:date="2015-02-26T11:58:00Z">
              <w:r>
                <w:t>Need to graphically represent the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5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06" w:author="Scott Rotvold" w:date="2015-02-26T11:57:00Z"/>
              </w:rPr>
            </w:pPr>
            <w:ins w:id="307" w:author="Scott Rotvold" w:date="2015-02-26T11:58:00Z">
              <w:r>
                <w:t>Needed to show how project is working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08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09" w:author="Scott Rotvold" w:date="2015-02-26T11:57:00Z"/>
              </w:rPr>
            </w:pPr>
            <w:ins w:id="310" w:author="Scott Rotvold" w:date="2015-02-26T11:58:00Z">
              <w:r>
                <w:t>Continue research into how to properly configure grafana’s UI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311" w:author="Scott Rotvold" w:date="2015-02-26T11:57:00Z"/>
          <w:trPrChange w:id="312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313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14" w:author="Scott Rotvold" w:date="2015-02-26T11:57:00Z"/>
              </w:rPr>
            </w:pPr>
            <w:ins w:id="315" w:author="Scott Rotvold" w:date="2015-03-05T11:07:00Z">
              <w:r>
                <w:t>R007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316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17" w:author="Scott Rotvold" w:date="2015-02-26T11:57:00Z"/>
              </w:rPr>
            </w:pPr>
            <w:ins w:id="318" w:author="Scott Rotvold" w:date="2015-03-05T11:07:00Z">
              <w:r>
                <w:t>Ongoing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19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20" w:author="Scott Rotvold" w:date="2015-02-26T11:57:00Z"/>
              </w:rPr>
            </w:pPr>
            <w:ins w:id="321" w:author="Scott Rotvold" w:date="2015-03-05T11:07:00Z">
              <w:r>
                <w:t>Getting the tox setup to run functionally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2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23" w:author="Scott Rotvold" w:date="2015-02-26T11:57:00Z"/>
              </w:rPr>
            </w:pPr>
            <w:ins w:id="324" w:author="Scott Rotvold" w:date="2015-03-05T11:07:00Z">
              <w:r>
                <w:t>Adam, Maddie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5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26" w:author="Scott Rotvold" w:date="2015-02-26T11:57:00Z"/>
              </w:rPr>
            </w:pPr>
            <w:ins w:id="327" w:author="Scott Rotvold" w:date="2015-03-05T11:07:00Z">
              <w:r>
                <w:t>40%,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8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29" w:author="Scott Rotvold" w:date="2015-02-26T11:57:00Z"/>
              </w:rPr>
            </w:pPr>
            <w:ins w:id="330" w:author="Scott Rotvold" w:date="2015-03-05T11:07:00Z">
              <w:r>
                <w:t>Need tox to pass metrics through Jenkins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31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FD5956">
            <w:pPr>
              <w:ind w:left="51"/>
              <w:rPr>
                <w:ins w:id="332" w:author="Scott Rotvold" w:date="2015-02-26T11:57:00Z"/>
              </w:rPr>
              <w:pPrChange w:id="333" w:author="Scott Rotvold" w:date="2015-03-05T11:08:00Z">
                <w:pPr>
                  <w:ind w:left="51"/>
                  <w:jc w:val="center"/>
                </w:pPr>
              </w:pPrChange>
            </w:pPr>
            <w:ins w:id="334" w:author="Scott Rotvold" w:date="2015-03-05T11:08:00Z">
              <w:r>
                <w:t xml:space="preserve">     Needed to make our own test data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3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51"/>
              <w:jc w:val="center"/>
              <w:rPr>
                <w:ins w:id="336" w:author="Scott Rotvold" w:date="2015-02-26T11:57:00Z"/>
              </w:rPr>
            </w:pPr>
            <w:ins w:id="337" w:author="Scott Rotvold" w:date="2015-03-05T11:08:00Z">
              <w:r>
                <w:t>Find what dependencies are missing so tox is functioning.</w:t>
              </w:r>
            </w:ins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632"/>
        <w:gridCol w:w="1887"/>
        <w:gridCol w:w="2667"/>
        <w:gridCol w:w="777"/>
        <w:gridCol w:w="1363"/>
        <w:gridCol w:w="2926"/>
        <w:gridCol w:w="3381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338" w:author="Scott Rotvold" w:date="2015-02-05T11:23:00Z">
              <w:r w:rsidDel="0019426C">
                <w:delText>Standardize our code and comments</w:delText>
              </w:r>
            </w:del>
            <w:ins w:id="339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340" w:author="Scott Rotvold" w:date="2015-02-05T11:26:00Z">
              <w:r w:rsidR="00E86FA6">
                <w:t>15</w:t>
              </w:r>
            </w:ins>
            <w:del w:id="341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342" w:author="Scott Rotvold" w:date="2015-02-05T11:23:00Z">
              <w:r>
                <w:t xml:space="preserve">Resolution: </w:t>
              </w:r>
            </w:ins>
            <w:ins w:id="343" w:author="Scott Rotvold" w:date="2015-02-05T11:24:00Z">
              <w:r w:rsidR="00633C5E">
                <w:t>Team will use google hang</w:t>
              </w:r>
            </w:ins>
            <w:ins w:id="344" w:author="Scott Rotvold" w:date="2015-02-05T11:25:00Z">
              <w:r w:rsidR="00633C5E">
                <w:t>outs for communication with mentors and each other.</w:t>
              </w:r>
            </w:ins>
            <w:del w:id="345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91AC7" w:rsidRPr="00C328DF" w:rsidTr="00A91AC7">
        <w:trPr>
          <w:trHeight w:val="840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46" w:author="adam murray" w:date="2015-02-22T16:18:00Z">
              <w:r>
                <w:t>I</w:t>
              </w:r>
            </w:ins>
            <w:ins w:id="347" w:author="Scott Rotvold" w:date="2015-02-05T11:25:00Z">
              <w:del w:id="348" w:author="adam murray" w:date="2015-02-22T16:18:00Z">
                <w:r w:rsidR="00E86FA6" w:rsidDel="00A91AC7">
                  <w:delText>1</w:delText>
                </w:r>
              </w:del>
              <w:r w:rsidR="00E86FA6">
                <w:t>00</w:t>
              </w:r>
            </w:ins>
            <w:ins w:id="349" w:author="adam murray" w:date="2015-02-22T16:18:00Z">
              <w:r>
                <w:t>2</w:t>
              </w:r>
            </w:ins>
            <w:ins w:id="350" w:author="Scott Rotvold" w:date="2015-02-05T11:25:00Z">
              <w:del w:id="351" w:author="adam murray" w:date="2015-02-22T16:18:00Z">
                <w:r w:rsidR="00E86FA6" w:rsidDel="00A91AC7">
                  <w:delText>1</w:delText>
                </w:r>
              </w:del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>
            <w:pPr>
              <w:ind w:left="78"/>
              <w:jc w:val="center"/>
              <w:pPrChange w:id="352" w:author="adam murray" w:date="2015-02-22T16:18:00Z">
                <w:pPr>
                  <w:ind w:left="78"/>
                </w:pPr>
              </w:pPrChange>
            </w:pPr>
            <w:ins w:id="353" w:author="adam murray" w:date="2015-02-22T16:17:00Z">
              <w:r>
                <w:t>Resolved</w:t>
              </w:r>
            </w:ins>
            <w:ins w:id="354" w:author="Scott Rotvold" w:date="2015-02-05T11:25:00Z">
              <w:del w:id="355" w:author="adam murray" w:date="2015-02-22T16:17:00Z">
                <w:r w:rsidR="00E86FA6" w:rsidDel="00A91AC7">
                  <w:delText>Ongoing</w:delText>
                </w:r>
              </w:del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356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57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58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359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360" w:author="Scott Rotvold" w:date="2015-02-05T11:26:00Z">
              <w:r>
                <w:t xml:space="preserve">Recommendation: Team will fix current MS project document and add </w:t>
              </w:r>
            </w:ins>
            <w:ins w:id="361" w:author="Scott Rotvold" w:date="2015-02-05T11:27:00Z">
              <w:r w:rsidR="00E673BB">
                <w:t>more specific</w:t>
              </w:r>
            </w:ins>
            <w:ins w:id="362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63" w:author="adam murray" w:date="2015-02-22T16:18:00Z">
              <w:r>
                <w:t>I00</w:t>
              </w:r>
              <w:bookmarkStart w:id="364" w:name="_GoBack"/>
              <w:bookmarkEnd w:id="364"/>
              <w:r>
                <w:t>3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65" w:author="adam murray" w:date="2015-02-22T16:18:00Z">
              <w:r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78"/>
            </w:pPr>
            <w:ins w:id="366" w:author="adam murray" w:date="2015-02-22T16:18:00Z">
              <w:r>
                <w:t>Communication between group members inadequate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67" w:author="adam murray" w:date="2015-02-22T16:18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68" w:author="adam murray" w:date="2015-02-22T16:19:00Z">
              <w:r>
                <w:t>2/17/15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109"/>
            </w:pPr>
            <w:ins w:id="369" w:author="adam murray" w:date="2015-02-22T16:19:00Z">
              <w:r>
                <w:t>Issue will reduce effectiveness of team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51"/>
            </w:pPr>
            <w:ins w:id="370" w:author="adam murray" w:date="2015-02-22T16:19:00Z">
              <w:r>
                <w:t>We set up a meeting time to resolve communication issues.</w:t>
              </w:r>
            </w:ins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Planned milestone events are being met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1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75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76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Budget is under control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7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81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82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Quality control results are within specifications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3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87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88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Change control process indicates minimal requests for change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9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9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94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resources are being supplied per schedule and skill levels are adequate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5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9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00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team appears to be cohesive and reasonably happy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05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06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Users seem satisfied with progress of the work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11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12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lastRenderedPageBreak/>
              <w:t>Top management remains visibly supportive of the project goals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17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18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Third-party vendors are delivering quality items on schedule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9" w:author="adam murray" w:date="2015-02-22T16:19:00Z">
              <w:r>
                <w:t>NA</w:t>
              </w:r>
            </w:ins>
            <w:del w:id="420" w:author="adam murray" w:date="2015-02-22T16:19:00Z">
              <w:r w:rsidDel="00C938DB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1" w:author="adam murray" w:date="2015-02-22T16:20:00Z">
              <w:r>
                <w:t>NA</w:t>
              </w:r>
            </w:ins>
            <w:del w:id="422" w:author="adam murray" w:date="2015-02-22T16:20:00Z">
              <w:r w:rsidDel="00F3235F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Risk events are under control and nothing unusual is appearing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4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27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28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training program is progressing according to plan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0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3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34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Pr="00C05B7B" w:rsidRDefault="00A91AC7" w:rsidP="00A91AC7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6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3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40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91" w:rsidRDefault="00353191" w:rsidP="00590361">
      <w:r>
        <w:separator/>
      </w:r>
    </w:p>
  </w:endnote>
  <w:endnote w:type="continuationSeparator" w:id="0">
    <w:p w:rsidR="00353191" w:rsidRDefault="00353191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91" w:rsidRDefault="00353191" w:rsidP="00590361">
      <w:r>
        <w:separator/>
      </w:r>
    </w:p>
  </w:footnote>
  <w:footnote w:type="continuationSeparator" w:id="0">
    <w:p w:rsidR="00353191" w:rsidRDefault="00353191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adam murray">
    <w15:presenceInfo w15:providerId="Windows Live" w15:userId="b77dc9d4848f9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B53FD"/>
    <w:rsid w:val="002F09D6"/>
    <w:rsid w:val="002F1B58"/>
    <w:rsid w:val="00300259"/>
    <w:rsid w:val="00313AE0"/>
    <w:rsid w:val="003323D0"/>
    <w:rsid w:val="00353191"/>
    <w:rsid w:val="00383737"/>
    <w:rsid w:val="00401ED6"/>
    <w:rsid w:val="00424F2A"/>
    <w:rsid w:val="004471E1"/>
    <w:rsid w:val="00463A7F"/>
    <w:rsid w:val="00467F04"/>
    <w:rsid w:val="00497A86"/>
    <w:rsid w:val="004D51FC"/>
    <w:rsid w:val="004F2467"/>
    <w:rsid w:val="00505159"/>
    <w:rsid w:val="0054298A"/>
    <w:rsid w:val="005815B4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7E0EE5"/>
    <w:rsid w:val="0088625F"/>
    <w:rsid w:val="008D2A4A"/>
    <w:rsid w:val="00933E1E"/>
    <w:rsid w:val="0095029C"/>
    <w:rsid w:val="009B11EF"/>
    <w:rsid w:val="00A06CC0"/>
    <w:rsid w:val="00A221DF"/>
    <w:rsid w:val="00A35E42"/>
    <w:rsid w:val="00A46BCC"/>
    <w:rsid w:val="00A61C8D"/>
    <w:rsid w:val="00A91AC7"/>
    <w:rsid w:val="00AC40DC"/>
    <w:rsid w:val="00AD2D17"/>
    <w:rsid w:val="00B10802"/>
    <w:rsid w:val="00B12868"/>
    <w:rsid w:val="00B152BA"/>
    <w:rsid w:val="00B87030"/>
    <w:rsid w:val="00B970D5"/>
    <w:rsid w:val="00BA24EA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32EFF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4</cp:revision>
  <dcterms:created xsi:type="dcterms:W3CDTF">2015-03-05T17:09:00Z</dcterms:created>
  <dcterms:modified xsi:type="dcterms:W3CDTF">2015-03-05T17:11:00Z</dcterms:modified>
</cp:coreProperties>
</file>