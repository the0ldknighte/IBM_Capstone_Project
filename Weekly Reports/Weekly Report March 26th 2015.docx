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del w:id="0" w:author="Scott Rotvold" w:date="2015-01-29T09:22:00Z">
        <w:r w:rsidR="00650170" w:rsidRPr="00650170" w:rsidDel="00AC40DC">
          <w:rPr>
            <w:sz w:val="28"/>
            <w:szCs w:val="28"/>
          </w:rPr>
          <w:delText>&lt;Date&gt;</w:delText>
        </w:r>
      </w:del>
      <w:ins w:id="1" w:author="Scott Rotvold" w:date="2015-03-27T16:36:00Z">
        <w:r w:rsidR="00FC7315">
          <w:rPr>
            <w:sz w:val="28"/>
            <w:szCs w:val="28"/>
          </w:rPr>
          <w:t>3/27/15</w:t>
        </w:r>
      </w:ins>
      <w:ins w:id="2" w:author="adam murray" w:date="2015-02-22T16:02:00Z">
        <w:del w:id="3" w:author="Scott Rotvold" w:date="2015-02-26T12:00:00Z">
          <w:r w:rsidR="002B53FD" w:rsidDel="008D2A4A">
            <w:rPr>
              <w:sz w:val="28"/>
              <w:szCs w:val="28"/>
            </w:rPr>
            <w:delText>19</w:delText>
          </w:r>
        </w:del>
      </w:ins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50170" w:rsidP="00650170">
      <w:pPr>
        <w:pStyle w:val="Title"/>
        <w:spacing w:before="0" w:after="0"/>
        <w:rPr>
          <w:sz w:val="28"/>
          <w:szCs w:val="28"/>
        </w:rPr>
      </w:pPr>
      <w:del w:id="4" w:author="Scott Rotvold" w:date="2015-01-29T09:17:00Z">
        <w:r w:rsidDel="00AC40DC">
          <w:rPr>
            <w:sz w:val="28"/>
            <w:szCs w:val="28"/>
          </w:rPr>
          <w:delText>&lt;Project Name&gt;</w:delText>
        </w:r>
      </w:del>
      <w:ins w:id="5" w:author="Scott Rotvold" w:date="2015-01-29T09:17:00Z">
        <w:r w:rsidR="00AC40DC">
          <w:rPr>
            <w:sz w:val="28"/>
            <w:szCs w:val="28"/>
          </w:rPr>
          <w:t>IBM Continuous Integration Project</w:t>
        </w:r>
      </w:ins>
    </w:p>
    <w:p w:rsidR="00497A86" w:rsidRDefault="00497A86" w:rsidP="00497A86">
      <w:pPr>
        <w:jc w:val="center"/>
      </w:pPr>
      <w:del w:id="6" w:author="Scott Rotvold" w:date="2015-01-29T09:17:00Z">
        <w:r w:rsidDel="00AC40DC">
          <w:delText>&lt;</w:delText>
        </w:r>
        <w:r w:rsidR="00033C46" w:rsidDel="00AC40DC">
          <w:delText>Team members</w:delText>
        </w:r>
        <w:r w:rsidDel="00AC40DC">
          <w:delText>&gt;</w:delText>
        </w:r>
      </w:del>
      <w:ins w:id="7" w:author="Scott Rotvold" w:date="2015-01-29T09:17:00Z">
        <w:r w:rsidR="00AC40DC">
          <w:t xml:space="preserve">Adam Murray, Brandon Ebersohl, Madeline </w:t>
        </w:r>
      </w:ins>
      <w:ins w:id="8" w:author="Scott Rotvold" w:date="2015-01-29T09:18:00Z">
        <w:r w:rsidR="00AC40DC">
          <w:t>Gordon, Scott Rotvold</w:t>
        </w:r>
      </w:ins>
    </w:p>
    <w:p w:rsidR="00497A86" w:rsidRDefault="00497A86" w:rsidP="00497A86">
      <w:pPr>
        <w:pStyle w:val="Heading1"/>
        <w:rPr>
          <w:ins w:id="9" w:author="Scott Rotvold" w:date="2015-03-27T16:36:00Z"/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FC7315" w:rsidRPr="00FC7315" w:rsidRDefault="00FC7315" w:rsidP="00FC7315">
      <w:pPr>
        <w:pStyle w:val="ListParagraph"/>
        <w:numPr>
          <w:ilvl w:val="0"/>
          <w:numId w:val="8"/>
        </w:numPr>
        <w:rPr>
          <w:rPrChange w:id="10" w:author="Scott Rotvold" w:date="2015-03-27T16:36:00Z">
            <w:rPr>
              <w:sz w:val="28"/>
              <w:szCs w:val="28"/>
            </w:rPr>
          </w:rPrChange>
        </w:rPr>
        <w:pPrChange w:id="11" w:author="Scott Rotvold" w:date="2015-03-27T16:37:00Z">
          <w:pPr>
            <w:pStyle w:val="Heading1"/>
          </w:pPr>
        </w:pPrChange>
      </w:pPr>
      <w:ins w:id="12" w:author="Scott Rotvold" w:date="2015-03-27T16:37:00Z">
        <w:r>
          <w:t>Have graphite web displaying information from the Jenkins server, updating documentation to fit the sprint.</w:t>
        </w:r>
      </w:ins>
    </w:p>
    <w:p w:rsidR="002B53FD" w:rsidDel="004F2467" w:rsidRDefault="000E5267" w:rsidP="00197C9C">
      <w:pPr>
        <w:numPr>
          <w:ilvl w:val="0"/>
          <w:numId w:val="3"/>
        </w:numPr>
        <w:rPr>
          <w:ins w:id="13" w:author="adam murray" w:date="2015-02-22T16:01:00Z"/>
          <w:del w:id="14" w:author="Scott Rotvold" w:date="2015-02-26T11:45:00Z"/>
        </w:rPr>
      </w:pPr>
      <w:del w:id="15" w:author="Scott Rotvold" w:date="2015-01-29T09:20:00Z">
        <w:r w:rsidDel="00AC40DC">
          <w:delText>e.g. – delivered first prototype (basic UI capability)</w:delText>
        </w:r>
      </w:del>
      <w:ins w:id="16" w:author="adam murray" w:date="2015-02-22T16:01:00Z">
        <w:del w:id="17" w:author="Scott Rotvold" w:date="2015-02-26T11:45:00Z">
          <w:r w:rsidR="002B53FD" w:rsidDel="004F2467">
            <w:delText>up Virtual machine including the installation of Graphite, Carbon, Whisper, and Graphite Web Application</w:delText>
          </w:r>
        </w:del>
      </w:ins>
    </w:p>
    <w:p w:rsidR="002B53FD" w:rsidDel="004F2467" w:rsidRDefault="002B53FD">
      <w:pPr>
        <w:numPr>
          <w:ilvl w:val="0"/>
          <w:numId w:val="3"/>
        </w:numPr>
        <w:rPr>
          <w:ins w:id="18" w:author="adam murray" w:date="2015-02-22T16:02:00Z"/>
          <w:del w:id="19" w:author="Scott Rotvold" w:date="2015-02-26T11:45:00Z"/>
        </w:rPr>
      </w:pPr>
      <w:ins w:id="20" w:author="adam murray" w:date="2015-02-22T16:02:00Z">
        <w:del w:id="21" w:author="Scott Rotvold" w:date="2015-02-26T11:45:00Z">
          <w:r w:rsidDel="004F2467">
            <w:delText>Continued research into Jenkins vs Ansible</w:delText>
          </w:r>
        </w:del>
      </w:ins>
    </w:p>
    <w:p w:rsidR="00197C9C" w:rsidRPr="00197C9C" w:rsidDel="00FC7315" w:rsidRDefault="00197C9C">
      <w:pPr>
        <w:numPr>
          <w:ilvl w:val="0"/>
          <w:numId w:val="3"/>
        </w:numPr>
        <w:rPr>
          <w:del w:id="22" w:author="Scott Rotvold" w:date="2015-03-27T16:36:00Z"/>
        </w:rPr>
      </w:pPr>
    </w:p>
    <w:p w:rsidR="00497A86" w:rsidRDefault="00497A86" w:rsidP="00497A86">
      <w:pPr>
        <w:pStyle w:val="Heading2"/>
        <w:rPr>
          <w:ins w:id="23" w:author="Scott Rotvold" w:date="2015-03-27T16:37:00Z"/>
        </w:rPr>
      </w:pPr>
      <w:r w:rsidRPr="0095029C">
        <w:t>Top Highlights</w:t>
      </w:r>
      <w:r w:rsidR="00150570" w:rsidRPr="0095029C">
        <w:t xml:space="preserve"> </w:t>
      </w:r>
    </w:p>
    <w:p w:rsidR="00FC7315" w:rsidRDefault="00FC7315" w:rsidP="00FC7315">
      <w:pPr>
        <w:pStyle w:val="ListParagraph"/>
        <w:numPr>
          <w:ilvl w:val="0"/>
          <w:numId w:val="8"/>
        </w:numPr>
        <w:rPr>
          <w:ins w:id="24" w:author="Scott Rotvold" w:date="2015-03-27T16:37:00Z"/>
        </w:rPr>
        <w:pPrChange w:id="25" w:author="Scott Rotvold" w:date="2015-03-27T16:37:00Z">
          <w:pPr>
            <w:pStyle w:val="Heading2"/>
          </w:pPr>
        </w:pPrChange>
      </w:pPr>
      <w:ins w:id="26" w:author="Scott Rotvold" w:date="2015-03-27T16:37:00Z">
        <w:r>
          <w:t>Graphite web is running</w:t>
        </w:r>
      </w:ins>
    </w:p>
    <w:p w:rsidR="00FC7315" w:rsidRDefault="00FC7315" w:rsidP="00FC7315">
      <w:pPr>
        <w:pStyle w:val="ListParagraph"/>
        <w:numPr>
          <w:ilvl w:val="0"/>
          <w:numId w:val="8"/>
        </w:numPr>
        <w:rPr>
          <w:ins w:id="27" w:author="Scott Rotvold" w:date="2015-03-27T16:37:00Z"/>
        </w:rPr>
        <w:pPrChange w:id="28" w:author="Scott Rotvold" w:date="2015-03-27T16:37:00Z">
          <w:pPr>
            <w:pStyle w:val="Heading2"/>
          </w:pPr>
        </w:pPrChange>
      </w:pPr>
      <w:ins w:id="29" w:author="Scott Rotvold" w:date="2015-03-27T16:37:00Z">
        <w:r>
          <w:t>Graphite is displaying graphical information</w:t>
        </w:r>
      </w:ins>
    </w:p>
    <w:p w:rsidR="00FC7315" w:rsidRPr="00FC7315" w:rsidRDefault="00FC7315" w:rsidP="00FC7315">
      <w:pPr>
        <w:pStyle w:val="ListParagraph"/>
        <w:numPr>
          <w:ilvl w:val="0"/>
          <w:numId w:val="8"/>
        </w:numPr>
        <w:rPr>
          <w:ins w:id="30" w:author="Scott Rotvold" w:date="2015-02-05T10:52:00Z"/>
          <w:rPrChange w:id="31" w:author="Scott Rotvold" w:date="2015-03-27T16:37:00Z">
            <w:rPr>
              <w:ins w:id="32" w:author="Scott Rotvold" w:date="2015-02-05T10:52:00Z"/>
            </w:rPr>
          </w:rPrChange>
        </w:rPr>
        <w:pPrChange w:id="33" w:author="Scott Rotvold" w:date="2015-03-27T16:37:00Z">
          <w:pPr>
            <w:pStyle w:val="Heading2"/>
          </w:pPr>
        </w:pPrChange>
      </w:pPr>
      <w:ins w:id="34" w:author="Scott Rotvold" w:date="2015-03-27T16:37:00Z">
        <w:r>
          <w:t>Documentation is updated for the sprint</w:t>
        </w:r>
      </w:ins>
    </w:p>
    <w:p w:rsidR="00933E1E" w:rsidDel="00FC7315" w:rsidRDefault="002B53FD">
      <w:pPr>
        <w:pStyle w:val="ListParagraph"/>
        <w:numPr>
          <w:ilvl w:val="0"/>
          <w:numId w:val="3"/>
        </w:numPr>
        <w:rPr>
          <w:ins w:id="35" w:author="adam murray" w:date="2015-02-22T16:04:00Z"/>
          <w:del w:id="36" w:author="Scott Rotvold" w:date="2015-03-27T16:37:00Z"/>
        </w:rPr>
        <w:pPrChange w:id="37" w:author="Scott Rotvold" w:date="2015-02-05T10:52:00Z">
          <w:pPr>
            <w:pStyle w:val="Heading2"/>
          </w:pPr>
        </w:pPrChange>
      </w:pPr>
      <w:ins w:id="38" w:author="adam murray" w:date="2015-02-22T16:03:00Z">
        <w:del w:id="39" w:author="Scott Rotvold" w:date="2015-02-26T11:46:00Z">
          <w:r w:rsidDel="004F2467">
            <w:delText xml:space="preserve"> virtual machine</w:delText>
          </w:r>
        </w:del>
      </w:ins>
    </w:p>
    <w:p w:rsidR="002B53FD" w:rsidRPr="00933E1E" w:rsidDel="00FC7315" w:rsidRDefault="002B53FD">
      <w:pPr>
        <w:pStyle w:val="ListParagraph"/>
        <w:numPr>
          <w:ilvl w:val="0"/>
          <w:numId w:val="3"/>
        </w:numPr>
        <w:rPr>
          <w:del w:id="40" w:author="Scott Rotvold" w:date="2015-03-27T16:37:00Z"/>
          <w:rPrChange w:id="41" w:author="Scott Rotvold" w:date="2015-02-05T10:52:00Z">
            <w:rPr>
              <w:del w:id="42" w:author="Scott Rotvold" w:date="2015-03-27T16:37:00Z"/>
            </w:rPr>
          </w:rPrChange>
        </w:rPr>
        <w:pPrChange w:id="43" w:author="Scott Rotvold" w:date="2015-02-05T10:52:00Z">
          <w:pPr>
            <w:pStyle w:val="Heading2"/>
          </w:pPr>
        </w:pPrChange>
      </w:pPr>
      <w:ins w:id="44" w:author="adam murray" w:date="2015-02-22T16:04:00Z">
        <w:del w:id="45" w:author="Scott Rotvold" w:date="2015-02-26T11:47:00Z">
          <w:r w:rsidDel="004F2467">
            <w:delText>Set up weekly group meeting time in addition to mentor meeting time</w:delText>
          </w:r>
        </w:del>
      </w:ins>
    </w:p>
    <w:p w:rsidR="00497A86" w:rsidDel="00933E1E" w:rsidRDefault="000E5267" w:rsidP="00150570">
      <w:pPr>
        <w:numPr>
          <w:ilvl w:val="0"/>
          <w:numId w:val="3"/>
        </w:numPr>
        <w:rPr>
          <w:del w:id="46" w:author="Scott Rotvold" w:date="2015-02-05T10:52:00Z"/>
        </w:rPr>
      </w:pPr>
      <w:del w:id="47" w:author="Scott Rotvold" w:date="2015-01-29T09:20:00Z">
        <w:r w:rsidDel="00AC40DC">
          <w:delText>e.g. – met with mentor and resolved networking issue</w:delText>
        </w:r>
      </w:del>
    </w:p>
    <w:p w:rsidR="00497A86" w:rsidRPr="0095029C" w:rsidDel="00933E1E" w:rsidRDefault="00497A86">
      <w:pPr>
        <w:pStyle w:val="Heading2"/>
        <w:rPr>
          <w:del w:id="48" w:author="Scott Rotvold" w:date="2015-02-05T10:53:00Z"/>
        </w:rPr>
      </w:pPr>
      <w:r w:rsidRPr="0095029C">
        <w:t>Top Lowlights</w:t>
      </w:r>
      <w:r w:rsidR="00150570" w:rsidRPr="0095029C">
        <w:t xml:space="preserve"> </w:t>
      </w:r>
    </w:p>
    <w:p w:rsidR="00497A86" w:rsidRDefault="000E5267">
      <w:pPr>
        <w:pStyle w:val="Heading2"/>
        <w:rPr>
          <w:ins w:id="49" w:author="Scott Rotvold" w:date="2015-02-05T10:53:00Z"/>
        </w:rPr>
        <w:pPrChange w:id="50" w:author="Scott Rotvold" w:date="2015-02-05T10:5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del w:id="51" w:author="Scott Rotvold" w:date="2015-01-29T09:21:00Z">
        <w:r w:rsidDel="00AC40DC">
          <w:delText xml:space="preserve">e.g. </w:delText>
        </w:r>
        <w:r w:rsidR="00BA494F" w:rsidDel="00AC40DC">
          <w:delText>– mentor was out of town last week so we couldn’t hold our design review</w:delText>
        </w:r>
      </w:del>
    </w:p>
    <w:p w:rsidR="00933E1E" w:rsidRPr="00933E1E" w:rsidRDefault="00933E1E">
      <w:pPr>
        <w:pStyle w:val="ListParagraph"/>
        <w:numPr>
          <w:ilvl w:val="0"/>
          <w:numId w:val="3"/>
        </w:numPr>
        <w:pPrChange w:id="52" w:author="Scott Rotvold" w:date="2015-02-05T10:5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53" w:author="Scott Rotvold" w:date="2015-02-05T10:54:00Z">
        <w:del w:id="54" w:author="adam murray" w:date="2015-02-22T16:04:00Z">
          <w:r w:rsidDel="002B53FD">
            <w:delText>G</w:delText>
          </w:r>
        </w:del>
      </w:ins>
      <w:ins w:id="55" w:author="Scott Rotvold" w:date="2015-02-26T11:48:00Z">
        <w:r w:rsidR="00FC7315">
          <w:t>Took a long time to fix Graphite to working status, I (Scott) missed the meeting with Dean.</w:t>
        </w:r>
      </w:ins>
      <w:ins w:id="56" w:author="adam murray" w:date="2015-02-22T16:04:00Z">
        <w:del w:id="57" w:author="Scott Rotvold" w:date="2015-02-26T11:47:00Z">
          <w:r w:rsidR="002B53FD" w:rsidDel="004F2467">
            <w:delText>Difficulty with getting test data, not using IBM tests</w:delText>
          </w:r>
        </w:del>
      </w:ins>
      <w:ins w:id="58" w:author="Scott Rotvold" w:date="2015-02-05T10:54:00Z">
        <w:del w:id="59" w:author="adam murray" w:date="2015-02-22T16:04:00Z">
          <w:r w:rsidDel="002B53FD">
            <w:delText>roup members were sick and could not attend weekly mentor meeting.</w:delText>
          </w:r>
        </w:del>
      </w:ins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933E1E" w:rsidP="004471E1">
      <w:pPr>
        <w:numPr>
          <w:ilvl w:val="0"/>
          <w:numId w:val="3"/>
        </w:numPr>
      </w:pPr>
      <w:ins w:id="60" w:author="Scott Rotvold" w:date="2015-02-05T10:57:00Z">
        <w:r>
          <w:t>Accomplished</w:t>
        </w:r>
      </w:ins>
      <w:del w:id="61" w:author="Scott Rotvold" w:date="2015-02-05T10:57:00Z">
        <w:r w:rsidR="00C07662" w:rsidDel="00933E1E">
          <w:delText>Plan</w:delText>
        </w:r>
      </w:del>
      <w:ins w:id="62" w:author="Scott Rotvold" w:date="2015-03-27T16:38:00Z">
        <w:r w:rsidR="00FC7315">
          <w:t xml:space="preserve"> – Graphite Web is working</w:t>
        </w:r>
      </w:ins>
      <w:del w:id="63" w:author="Scott Rotvold" w:date="2015-03-27T16:38:00Z">
        <w:r w:rsidR="00C07662" w:rsidDel="00FC7315">
          <w:delText xml:space="preserve"> – </w:delText>
        </w:r>
      </w:del>
      <w:ins w:id="64" w:author="adam murray" w:date="2015-02-22T16:05:00Z">
        <w:del w:id="65" w:author="Scott Rotvold" w:date="2015-02-26T11:48:00Z">
          <w:r w:rsidR="002B53FD" w:rsidDel="004F2467">
            <w:delText>VM</w:delText>
          </w:r>
        </w:del>
      </w:ins>
      <w:del w:id="66" w:author="Scott Rotvold" w:date="2015-02-05T10:57:00Z">
        <w:r w:rsidR="000E5267" w:rsidDel="00933E1E">
          <w:delText>complete abc</w:delText>
        </w:r>
      </w:del>
    </w:p>
    <w:p w:rsidR="00933E1E" w:rsidRDefault="000E5267" w:rsidP="000E5267">
      <w:pPr>
        <w:numPr>
          <w:ilvl w:val="1"/>
          <w:numId w:val="3"/>
        </w:numPr>
        <w:rPr>
          <w:ins w:id="67" w:author="Scott Rotvold" w:date="2015-02-05T10:57:00Z"/>
        </w:rPr>
      </w:pPr>
      <w:del w:id="68" w:author="Scott Rotvold" w:date="2015-02-05T11:02:00Z">
        <w:r w:rsidDel="00D10930">
          <w:delText>Owner:</w:delText>
        </w:r>
      </w:del>
      <w:ins w:id="69" w:author="Scott Rotvold" w:date="2015-02-05T11:02:00Z">
        <w:r w:rsidR="00FC7315">
          <w:t>Owner: Adam, Mentor, Scott</w:t>
        </w:r>
      </w:ins>
      <w:ins w:id="70" w:author="Scott Rotvold" w:date="2015-02-05T10:57:00Z">
        <w:del w:id="71" w:author="adam murray" w:date="2015-02-22T16:05:00Z">
          <w:r w:rsidR="00933E1E" w:rsidDel="002B53FD">
            <w:delText>, Scott</w:delText>
          </w:r>
        </w:del>
      </w:ins>
    </w:p>
    <w:p w:rsidR="004F2467" w:rsidRDefault="00933E1E" w:rsidP="000E5267">
      <w:pPr>
        <w:numPr>
          <w:ilvl w:val="1"/>
          <w:numId w:val="3"/>
        </w:numPr>
        <w:rPr>
          <w:ins w:id="72" w:author="Scott Rotvold" w:date="2015-02-26T11:51:00Z"/>
        </w:rPr>
      </w:pPr>
      <w:ins w:id="73" w:author="Scott Rotvold" w:date="2015-02-05T10:57:00Z">
        <w:r>
          <w:t>Status:</w:t>
        </w:r>
      </w:ins>
      <w:ins w:id="74" w:author="adam murray" w:date="2015-02-22T16:05:00Z">
        <w:r w:rsidR="002B53FD">
          <w:t xml:space="preserve"> </w:t>
        </w:r>
      </w:ins>
      <w:ins w:id="75" w:author="Scott Rotvold" w:date="2015-03-27T16:38:00Z">
        <w:r w:rsidR="00FC7315">
          <w:t>Fixed missing dependencies within graphite web</w:t>
        </w:r>
      </w:ins>
    </w:p>
    <w:p w:rsidR="004F2467" w:rsidRDefault="00FC7315">
      <w:pPr>
        <w:numPr>
          <w:ilvl w:val="0"/>
          <w:numId w:val="3"/>
        </w:numPr>
        <w:rPr>
          <w:ins w:id="76" w:author="Scott Rotvold" w:date="2015-02-26T11:51:00Z"/>
        </w:rPr>
        <w:pPrChange w:id="77" w:author="Scott Rotvold" w:date="2015-02-26T11:51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ins w:id="78" w:author="Scott Rotvold" w:date="2015-02-26T11:51:00Z">
        <w:r>
          <w:t>Accomplished</w:t>
        </w:r>
      </w:ins>
      <w:ins w:id="79" w:author="Scott Rotvold" w:date="2015-03-27T16:39:00Z">
        <w:r>
          <w:t xml:space="preserve"> – Graphite is displaying graph info</w:t>
        </w:r>
      </w:ins>
    </w:p>
    <w:p w:rsidR="004F2467" w:rsidRDefault="00FC7315">
      <w:pPr>
        <w:numPr>
          <w:ilvl w:val="1"/>
          <w:numId w:val="3"/>
        </w:numPr>
        <w:rPr>
          <w:ins w:id="80" w:author="Scott Rotvold" w:date="2015-02-26T11:51:00Z"/>
        </w:rPr>
      </w:pPr>
      <w:ins w:id="81" w:author="Scott Rotvold" w:date="2015-02-26T11:51:00Z">
        <w:r>
          <w:t>Owner: Madeline</w:t>
        </w:r>
      </w:ins>
    </w:p>
    <w:p w:rsidR="000E5267" w:rsidRDefault="004F2467">
      <w:pPr>
        <w:numPr>
          <w:ilvl w:val="1"/>
          <w:numId w:val="3"/>
        </w:numPr>
      </w:pPr>
      <w:ins w:id="82" w:author="Scott Rotvold" w:date="2015-02-26T11:51:00Z">
        <w:r>
          <w:t xml:space="preserve">Status: </w:t>
        </w:r>
      </w:ins>
      <w:ins w:id="83" w:author="Scott Rotvold" w:date="2015-03-27T16:39:00Z">
        <w:r w:rsidR="00FC7315">
          <w:t>Working on getting correct formatting done.</w:t>
        </w:r>
      </w:ins>
      <w:ins w:id="84" w:author="adam murray" w:date="2015-02-22T16:05:00Z">
        <w:del w:id="85" w:author="Scott Rotvold" w:date="2015-02-26T11:48:00Z">
          <w:r w:rsidR="002B53FD" w:rsidDel="004F2467">
            <w:delText>installed required software for project minus grafana and our distributed configuration tool</w:delText>
          </w:r>
        </w:del>
      </w:ins>
      <w:del w:id="86" w:author="Scott Rotvold" w:date="2015-02-05T10:57:00Z">
        <w:r w:rsidR="000E5267" w:rsidDel="00933E1E">
          <w:delText>XXX</w:delText>
        </w:r>
      </w:del>
    </w:p>
    <w:p w:rsidR="000E5267" w:rsidDel="00933E1E" w:rsidRDefault="000E5267" w:rsidP="000E5267">
      <w:pPr>
        <w:numPr>
          <w:ilvl w:val="1"/>
          <w:numId w:val="3"/>
        </w:numPr>
        <w:rPr>
          <w:del w:id="87" w:author="Scott Rotvold" w:date="2015-02-05T10:57:00Z"/>
        </w:rPr>
      </w:pPr>
      <w:del w:id="88" w:author="Scott Rotvold" w:date="2015-02-05T10:57:00Z">
        <w:r w:rsidDel="00933E1E">
          <w:delText>(status – e.g. completed coding but didn’t finish testing abc)</w:delText>
        </w:r>
      </w:del>
    </w:p>
    <w:p w:rsidR="000E5267" w:rsidRDefault="00933E1E" w:rsidP="004471E1">
      <w:pPr>
        <w:numPr>
          <w:ilvl w:val="0"/>
          <w:numId w:val="3"/>
        </w:numPr>
      </w:pPr>
      <w:ins w:id="89" w:author="Scott Rotvold" w:date="2015-02-05T10:58:00Z">
        <w:r>
          <w:t>Plan</w:t>
        </w:r>
      </w:ins>
      <w:del w:id="90" w:author="Scott Rotvold" w:date="2015-02-05T10:58:00Z">
        <w:r w:rsidR="000E5267" w:rsidDel="00933E1E">
          <w:delText>Plan</w:delText>
        </w:r>
      </w:del>
      <w:r w:rsidR="000E5267">
        <w:t xml:space="preserve"> – </w:t>
      </w:r>
      <w:ins w:id="91" w:author="Scott Rotvold" w:date="2015-02-05T10:58:00Z">
        <w:del w:id="92" w:author="adam murray" w:date="2015-02-22T16:09:00Z">
          <w:r w:rsidDel="002B53FD">
            <w:delText>Setup test Jenkins server</w:delText>
          </w:r>
        </w:del>
      </w:ins>
      <w:ins w:id="93" w:author="Scott Rotvold" w:date="2015-03-27T16:39:00Z">
        <w:r w:rsidR="00FC7315">
          <w:t>Get Ansible setup on the server</w:t>
        </w:r>
      </w:ins>
      <w:ins w:id="94" w:author="adam murray" w:date="2015-02-22T16:09:00Z">
        <w:del w:id="95" w:author="Scott Rotvold" w:date="2015-03-27T16:39:00Z">
          <w:r w:rsidR="002B53FD" w:rsidDel="00FC7315">
            <w:delText xml:space="preserve">Research Ansible </w:delText>
          </w:r>
        </w:del>
        <w:del w:id="96" w:author="Scott Rotvold" w:date="2015-03-05T11:04:00Z">
          <w:r w:rsidR="002B53FD" w:rsidDel="00FD5956">
            <w:delText>vs Chef</w:delText>
          </w:r>
        </w:del>
      </w:ins>
      <w:del w:id="97" w:author="Scott Rotvold" w:date="2015-02-05T10:58:00Z">
        <w:r w:rsidR="000E5267" w:rsidDel="00933E1E">
          <w:delText>complete bcd</w:delText>
        </w:r>
      </w:del>
    </w:p>
    <w:p w:rsidR="00C07662" w:rsidRDefault="000E5267" w:rsidP="000E5267">
      <w:pPr>
        <w:numPr>
          <w:ilvl w:val="1"/>
          <w:numId w:val="3"/>
        </w:numPr>
      </w:pPr>
      <w:r>
        <w:t>Owner:</w:t>
      </w:r>
      <w:ins w:id="98" w:author="adam murray" w:date="2015-02-22T16:09:00Z">
        <w:r w:rsidR="002B53FD">
          <w:t xml:space="preserve"> Brandon</w:t>
        </w:r>
      </w:ins>
      <w:ins w:id="99" w:author="Scott Rotvold" w:date="2015-02-05T10:59:00Z">
        <w:del w:id="100" w:author="adam murray" w:date="2015-02-22T16:09:00Z">
          <w:r w:rsidR="00933E1E" w:rsidDel="002B53FD">
            <w:delText xml:space="preserve"> Madeline </w:delText>
          </w:r>
        </w:del>
      </w:ins>
      <w:del w:id="101" w:author="Scott Rotvold" w:date="2015-02-05T10:59:00Z">
        <w:r w:rsidDel="00933E1E">
          <w:delText xml:space="preserve"> XXX</w:delText>
        </w:r>
      </w:del>
    </w:p>
    <w:p w:rsidR="000E5267" w:rsidRDefault="00933E1E" w:rsidP="000E5267">
      <w:pPr>
        <w:numPr>
          <w:ilvl w:val="1"/>
          <w:numId w:val="3"/>
        </w:numPr>
      </w:pPr>
      <w:ins w:id="102" w:author="Scott Rotvold" w:date="2015-02-05T10:59:00Z">
        <w:r>
          <w:t xml:space="preserve">Status: </w:t>
        </w:r>
      </w:ins>
      <w:ins w:id="103" w:author="Scott Rotvold" w:date="2015-03-27T16:39:00Z">
        <w:r w:rsidR="00FC7315">
          <w:t xml:space="preserve">Ran into roadblocks with the NDSU server for </w:t>
        </w:r>
      </w:ins>
      <w:ins w:id="104" w:author="Scott Rotvold" w:date="2015-03-27T16:40:00Z">
        <w:r w:rsidR="00FC7315">
          <w:t>setting up Ansible</w:t>
        </w:r>
      </w:ins>
      <w:ins w:id="105" w:author="adam murray" w:date="2015-02-22T16:10:00Z">
        <w:del w:id="106" w:author="Scott Rotvold" w:date="2015-03-05T11:04:00Z">
          <w:r w:rsidR="002B53FD" w:rsidDel="00FD5956">
            <w:delText>Research is ongoing but Ansible seems to be a viable solution</w:delText>
          </w:r>
        </w:del>
      </w:ins>
      <w:del w:id="107" w:author="Scott Rotvold" w:date="2015-02-05T10:59:00Z">
        <w:r w:rsidR="000E5267" w:rsidDel="00933E1E">
          <w:delText>(status – e.g. completed bcd and held a review)</w:delText>
        </w:r>
      </w:del>
    </w:p>
    <w:p w:rsidR="00FC7315" w:rsidRDefault="00FD5956" w:rsidP="000E5267">
      <w:pPr>
        <w:numPr>
          <w:ilvl w:val="0"/>
          <w:numId w:val="3"/>
        </w:numPr>
        <w:rPr>
          <w:ins w:id="108" w:author="Scott Rotvold" w:date="2015-03-27T16:40:00Z"/>
        </w:rPr>
      </w:pPr>
      <w:ins w:id="109" w:author="Scott Rotvold" w:date="2015-03-05T11:05:00Z">
        <w:r>
          <w:t xml:space="preserve">Accomplished </w:t>
        </w:r>
      </w:ins>
      <w:ins w:id="110" w:author="Scott Rotvold" w:date="2015-03-27T16:40:00Z">
        <w:r w:rsidR="00FC7315">
          <w:t>– Tox is working</w:t>
        </w:r>
      </w:ins>
    </w:p>
    <w:p w:rsidR="00FC7315" w:rsidRDefault="00FC7315" w:rsidP="00FC7315">
      <w:pPr>
        <w:numPr>
          <w:ilvl w:val="1"/>
          <w:numId w:val="3"/>
        </w:numPr>
        <w:rPr>
          <w:ins w:id="111" w:author="Scott Rotvold" w:date="2015-03-27T16:40:00Z"/>
        </w:rPr>
        <w:pPrChange w:id="112" w:author="Scott Rotvold" w:date="2015-03-27T16:4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13" w:author="Scott Rotvold" w:date="2015-03-27T16:40:00Z">
        <w:r>
          <w:t>Owner: Madeline</w:t>
        </w:r>
      </w:ins>
    </w:p>
    <w:p w:rsidR="00933E1E" w:rsidRDefault="00FC7315" w:rsidP="00FC7315">
      <w:pPr>
        <w:numPr>
          <w:ilvl w:val="1"/>
          <w:numId w:val="3"/>
        </w:numPr>
        <w:rPr>
          <w:ins w:id="114" w:author="Scott Rotvold" w:date="2015-02-05T11:00:00Z"/>
        </w:rPr>
        <w:pPrChange w:id="115" w:author="Scott Rotvold" w:date="2015-03-27T16:4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16" w:author="Scott Rotvold" w:date="2015-03-27T16:40:00Z">
        <w:r>
          <w:t>Status: Helped get the data pushed.</w:t>
        </w:r>
      </w:ins>
      <w:ins w:id="117" w:author="adam murray" w:date="2015-02-22T16:11:00Z">
        <w:del w:id="118" w:author="Scott Rotvold" w:date="2015-03-05T11:05:00Z">
          <w:r w:rsidR="002B53FD" w:rsidDel="00FD5956">
            <w:delText>Plan -  try to use test data from bashate</w:delText>
          </w:r>
        </w:del>
      </w:ins>
    </w:p>
    <w:p w:rsidR="000E5267" w:rsidDel="00FC7315" w:rsidRDefault="00300259" w:rsidP="00784DD4">
      <w:pPr>
        <w:numPr>
          <w:ilvl w:val="1"/>
          <w:numId w:val="3"/>
        </w:numPr>
        <w:rPr>
          <w:del w:id="119" w:author="Scott Rotvold" w:date="2015-03-27T16:40:00Z"/>
        </w:rPr>
        <w:pPrChange w:id="120" w:author="Scott Rotvold" w:date="2015-02-26T11:5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21" w:author="adam murray" w:date="2015-02-22T16:12:00Z">
        <w:del w:id="122" w:author="Scott Rotvold" w:date="2015-03-27T16:40:00Z">
          <w:r w:rsidDel="00FC7315">
            <w:delText>, Madeline</w:delText>
          </w:r>
        </w:del>
      </w:ins>
      <w:ins w:id="123" w:author="adam murray" w:date="2015-02-22T16:11:00Z">
        <w:del w:id="124" w:author="Scott Rotvold" w:date="2015-02-26T12:00:00Z">
          <w:r w:rsidR="002B53FD" w:rsidDel="008D2A4A">
            <w:delText xml:space="preserve">In </w:delText>
          </w:r>
        </w:del>
        <w:del w:id="125" w:author="Scott Rotvold" w:date="2015-03-05T11:05:00Z">
          <w:r w:rsidR="002B53FD" w:rsidDel="00FD5956">
            <w:delText xml:space="preserve">progress.  </w:delText>
          </w:r>
        </w:del>
      </w:ins>
      <w:ins w:id="126" w:author="adam murray" w:date="2015-02-22T16:12:00Z">
        <w:del w:id="127" w:author="Scott Rotvold" w:date="2015-03-05T11:05:00Z">
          <w:r w:rsidDel="00FD5956">
            <w:delText>This will be a continuing effort and required for understanding how data gets transferred into Carbon</w:delText>
          </w:r>
        </w:del>
      </w:ins>
      <w:ins w:id="128" w:author="adam murray" w:date="2015-02-22T16:10:00Z">
        <w:del w:id="129" w:author="Scott Rotvold" w:date="2015-02-26T11:50:00Z">
          <w:r w:rsidR="002B53FD" w:rsidDel="004F2467">
            <w:delText>Weekly reportCompleted weekly report</w:delText>
          </w:r>
        </w:del>
      </w:ins>
      <w:del w:id="130" w:author="Scott Rotvold" w:date="2015-02-05T11:00:00Z">
        <w:r w:rsidR="000E5267" w:rsidDel="00933E1E">
          <w:delText xml:space="preserve">Etc. </w:delText>
        </w:r>
      </w:del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497A86" w:rsidDel="00300259" w:rsidRDefault="00497A86" w:rsidP="00197C9C">
      <w:pPr>
        <w:numPr>
          <w:ilvl w:val="0"/>
          <w:numId w:val="3"/>
        </w:numPr>
        <w:rPr>
          <w:del w:id="131" w:author="adam murray" w:date="2015-02-22T16:12:00Z"/>
        </w:rPr>
      </w:pPr>
      <w:del w:id="132" w:author="adam murray" w:date="2015-02-22T16:12:00Z">
        <w:r w:rsidDel="00300259">
          <w:delText>Complete</w:delText>
        </w:r>
      </w:del>
      <w:ins w:id="133" w:author="Scott Rotvold" w:date="2015-02-05T11:04:00Z">
        <w:del w:id="134" w:author="adam murray" w:date="2015-02-22T16:12:00Z">
          <w:r w:rsidR="00D10930" w:rsidDel="00300259">
            <w:delText xml:space="preserve"> redo of PSD and MS Project Document</w:delText>
          </w:r>
        </w:del>
      </w:ins>
      <w:del w:id="135" w:author="adam murray" w:date="2015-02-22T16:12:00Z">
        <w:r w:rsidDel="00300259">
          <w:delText xml:space="preserve"> abc</w:delText>
        </w:r>
        <w:r w:rsidR="00401ED6" w:rsidDel="00300259">
          <w:delText xml:space="preserve"> (testing and review)</w:delText>
        </w:r>
        <w:r w:rsidDel="00300259">
          <w:delText xml:space="preserve"> </w:delText>
        </w:r>
      </w:del>
    </w:p>
    <w:p w:rsidR="00497A86" w:rsidDel="00300259" w:rsidRDefault="00497A86" w:rsidP="00197C9C">
      <w:pPr>
        <w:numPr>
          <w:ilvl w:val="1"/>
          <w:numId w:val="3"/>
        </w:numPr>
        <w:rPr>
          <w:del w:id="136" w:author="adam murray" w:date="2015-02-22T16:12:00Z"/>
        </w:rPr>
      </w:pPr>
      <w:del w:id="137" w:author="adam murray" w:date="2015-02-22T16:12:00Z">
        <w:r w:rsidDel="00300259">
          <w:delText>Owner:</w:delText>
        </w:r>
      </w:del>
      <w:ins w:id="138" w:author="Scott Rotvold" w:date="2015-02-05T11:05:00Z">
        <w:del w:id="139" w:author="adam murray" w:date="2015-02-22T16:12:00Z">
          <w:r w:rsidR="00D10930" w:rsidDel="00300259">
            <w:delText xml:space="preserve"> All</w:delText>
          </w:r>
        </w:del>
      </w:ins>
      <w:del w:id="140" w:author="adam murray" w:date="2015-02-22T16:12:00Z">
        <w:r w:rsidDel="00300259">
          <w:delText xml:space="preserve">  </w:delText>
        </w:r>
        <w:r w:rsidR="00197C9C" w:rsidDel="00300259">
          <w:delText>XXX</w:delText>
        </w:r>
      </w:del>
    </w:p>
    <w:p w:rsidR="00497A86" w:rsidRDefault="00FC7315" w:rsidP="00197C9C">
      <w:pPr>
        <w:numPr>
          <w:ilvl w:val="0"/>
          <w:numId w:val="3"/>
        </w:numPr>
      </w:pPr>
      <w:ins w:id="141" w:author="Scott Rotvold" w:date="2015-03-27T16:41:00Z">
        <w:r>
          <w:t>Find larger groups of test data</w:t>
        </w:r>
      </w:ins>
      <w:ins w:id="142" w:author="Scott Rotvold" w:date="2015-03-05T11:06:00Z">
        <w:r w:rsidR="00FD5956">
          <w:t>.</w:t>
        </w:r>
      </w:ins>
      <w:ins w:id="143" w:author="adam murray" w:date="2015-02-22T16:13:00Z">
        <w:del w:id="144" w:author="Scott Rotvold" w:date="2015-03-05T11:06:00Z">
          <w:r w:rsidR="00300259" w:rsidDel="00FD5956">
            <w:delText>Try to use test data and push it into Carbon</w:delText>
          </w:r>
        </w:del>
      </w:ins>
      <w:ins w:id="145" w:author="Scott Rotvold" w:date="2015-02-05T11:05:00Z">
        <w:del w:id="146" w:author="adam murray" w:date="2015-02-22T16:13:00Z">
          <w:r w:rsidR="00D10930" w:rsidDel="00300259">
            <w:delText>Split up graphite between the team</w:delText>
          </w:r>
        </w:del>
      </w:ins>
      <w:del w:id="147" w:author="Scott Rotvold" w:date="2015-02-05T11:05:00Z">
        <w:r w:rsidR="00497A86" w:rsidDel="00D10930">
          <w:delText>Complete cde</w:delText>
        </w:r>
      </w:del>
    </w:p>
    <w:p w:rsidR="00FC7315" w:rsidRDefault="00FC7315" w:rsidP="00FC7315">
      <w:pPr>
        <w:numPr>
          <w:ilvl w:val="0"/>
          <w:numId w:val="3"/>
        </w:numPr>
        <w:rPr>
          <w:ins w:id="148" w:author="Scott Rotvold" w:date="2015-03-27T16:41:00Z"/>
        </w:rPr>
        <w:pPrChange w:id="149" w:author="Scott Rotvold" w:date="2015-03-27T16:41:00Z">
          <w:pPr>
            <w:pStyle w:val="Heading2"/>
          </w:pPr>
        </w:pPrChange>
      </w:pPr>
      <w:ins w:id="150" w:author="Scott Rotvold" w:date="2015-03-27T16:41:00Z">
        <w:r>
          <w:t>Setup Ansible playbooks</w:t>
        </w:r>
      </w:ins>
    </w:p>
    <w:p w:rsidR="00FC7315" w:rsidRDefault="00FC7315" w:rsidP="00FC7315">
      <w:pPr>
        <w:numPr>
          <w:ilvl w:val="0"/>
          <w:numId w:val="3"/>
        </w:numPr>
        <w:rPr>
          <w:ins w:id="151" w:author="Scott Rotvold" w:date="2015-03-27T16:41:00Z"/>
        </w:rPr>
        <w:pPrChange w:id="152" w:author="Scott Rotvold" w:date="2015-03-27T16:41:00Z">
          <w:pPr>
            <w:pStyle w:val="Heading2"/>
          </w:pPr>
        </w:pPrChange>
      </w:pPr>
      <w:ins w:id="153" w:author="Scott Rotvold" w:date="2015-03-27T16:41:00Z">
        <w:r>
          <w:t>Configure Grafana</w:t>
        </w:r>
      </w:ins>
    </w:p>
    <w:p w:rsidR="00497A86" w:rsidDel="00FC7315" w:rsidRDefault="00497A86" w:rsidP="00FC7315">
      <w:pPr>
        <w:numPr>
          <w:ilvl w:val="0"/>
          <w:numId w:val="3"/>
        </w:numPr>
        <w:rPr>
          <w:del w:id="154" w:author="Scott Rotvold" w:date="2015-03-27T16:41:00Z"/>
        </w:rPr>
        <w:pPrChange w:id="155" w:author="Scott Rotvold" w:date="2015-03-27T16:41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del w:id="156" w:author="Scott Rotvold" w:date="2015-03-05T11:06:00Z">
        <w:r w:rsidDel="00FD5956">
          <w:delText xml:space="preserve">Owner:  </w:delText>
        </w:r>
      </w:del>
      <w:ins w:id="157" w:author="adam murray" w:date="2015-02-22T16:13:00Z">
        <w:del w:id="158" w:author="Scott Rotvold" w:date="2015-03-05T11:06:00Z">
          <w:r w:rsidR="00300259" w:rsidDel="00FD5956">
            <w:delText>All</w:delText>
          </w:r>
        </w:del>
      </w:ins>
      <w:del w:id="159" w:author="Scott Rotvold" w:date="2015-02-05T11:06:00Z">
        <w:r w:rsidR="00197C9C" w:rsidDel="00D10930">
          <w:delText>YYY</w:delText>
        </w:r>
      </w:del>
    </w:p>
    <w:p w:rsidR="000E5267" w:rsidDel="004F2467" w:rsidRDefault="00300259" w:rsidP="00FC7315">
      <w:pPr>
        <w:numPr>
          <w:ilvl w:val="0"/>
          <w:numId w:val="3"/>
        </w:numPr>
        <w:rPr>
          <w:del w:id="160" w:author="Scott Rotvold" w:date="2015-02-26T11:52:00Z"/>
        </w:rPr>
        <w:pPrChange w:id="161" w:author="Scott Rotvold" w:date="2015-03-27T16:41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62" w:author="adam murray" w:date="2015-02-22T16:13:00Z">
        <w:del w:id="163" w:author="Scott Rotvold" w:date="2015-02-26T11:53:00Z">
          <w:r w:rsidDel="004F2467">
            <w:delText>Regain access to Virtual Machine Adam</w:delText>
          </w:r>
        </w:del>
        <w:del w:id="164" w:author="Scott Rotvold" w:date="2015-02-26T11:52:00Z">
          <w:r w:rsidDel="004F2467">
            <w:delText>Weekly ReportBrandon</w:delText>
          </w:r>
        </w:del>
      </w:ins>
      <w:del w:id="165" w:author="Scott Rotvold" w:date="2015-02-05T11:06:00Z">
        <w:r w:rsidR="000E5267" w:rsidDel="00D10930">
          <w:delText xml:space="preserve">Etc. </w:delText>
        </w:r>
      </w:del>
    </w:p>
    <w:p w:rsidR="00AD2D17" w:rsidRDefault="00AD2D17" w:rsidP="00FC7315">
      <w:pPr>
        <w:numPr>
          <w:ilvl w:val="0"/>
          <w:numId w:val="3"/>
        </w:numPr>
        <w:pPrChange w:id="166" w:author="Scott Rotvold" w:date="2015-03-27T16:41:00Z">
          <w:pPr>
            <w:pStyle w:val="Heading2"/>
          </w:pPr>
        </w:pPrChange>
      </w:pPr>
      <w:r>
        <w:br w:type="page"/>
      </w:r>
      <w:r>
        <w:lastRenderedPageBreak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167" w:author="Scott Rotvold" w:date="2015-02-26T11:58:00Z">
          <w:tblPr>
            <w:tblW w:w="14430" w:type="dxa"/>
            <w:tblCellSpacing w:w="0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650"/>
        <w:gridCol w:w="2805"/>
        <w:gridCol w:w="1597"/>
        <w:gridCol w:w="1521"/>
        <w:gridCol w:w="2206"/>
        <w:gridCol w:w="1511"/>
        <w:gridCol w:w="1610"/>
        <w:gridCol w:w="2530"/>
        <w:tblGridChange w:id="168">
          <w:tblGrid>
            <w:gridCol w:w="650"/>
            <w:gridCol w:w="2805"/>
            <w:gridCol w:w="1597"/>
            <w:gridCol w:w="1521"/>
            <w:gridCol w:w="2206"/>
            <w:gridCol w:w="1511"/>
            <w:gridCol w:w="1610"/>
            <w:gridCol w:w="2530"/>
          </w:tblGrid>
        </w:tblGridChange>
      </w:tblGrid>
      <w:tr w:rsidR="0088625F" w:rsidRPr="00C328DF" w:rsidTr="005815B4">
        <w:trPr>
          <w:trHeight w:val="465"/>
          <w:tblCellSpacing w:w="0" w:type="dxa"/>
          <w:trPrChange w:id="169" w:author="Scott Rotvold" w:date="2015-02-26T11:58:00Z">
            <w:trPr>
              <w:trHeight w:val="465"/>
              <w:tblCellSpacing w:w="0" w:type="dxa"/>
            </w:trPr>
          </w:trPrChange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170" w:author="Scott Rotvold" w:date="2015-02-26T11:58:00Z">
              <w:tcPr>
                <w:tcW w:w="650" w:type="dxa"/>
                <w:tcBorders>
                  <w:top w:val="single" w:sz="12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28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171" w:author="Scott Rotvold" w:date="2015-02-26T11:58:00Z">
              <w:tcPr>
                <w:tcW w:w="1887" w:type="dxa"/>
                <w:tcBorders>
                  <w:top w:val="single" w:sz="12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59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172" w:author="Scott Rotvold" w:date="2015-02-26T11:58:00Z">
              <w:tcPr>
                <w:tcW w:w="1631" w:type="dxa"/>
                <w:tcBorders>
                  <w:top w:val="single" w:sz="12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1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73" w:author="Scott Rotvold" w:date="2015-02-26T11:58:00Z">
              <w:tcPr>
                <w:tcW w:w="1521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22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74" w:author="Scott Rotvold" w:date="2015-02-26T11:58:00Z">
              <w:tcPr>
                <w:tcW w:w="2206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15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175" w:author="Scott Rotvold" w:date="2015-02-26T11:58:00Z">
              <w:tcPr>
                <w:tcW w:w="1664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16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76" w:author="Scott Rotvold" w:date="2015-02-26T11:58:00Z">
              <w:tcPr>
                <w:tcW w:w="1847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25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177" w:author="Scott Rotvold" w:date="2015-02-26T11:58:00Z">
              <w:tcPr>
                <w:tcW w:w="3024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8625F" w:rsidRPr="00C328DF" w:rsidTr="005815B4">
        <w:trPr>
          <w:trHeight w:val="318"/>
          <w:tblCellSpacing w:w="0" w:type="dxa"/>
          <w:trPrChange w:id="178" w:author="Scott Rotvold" w:date="2015-02-26T11:58:00Z">
            <w:trPr>
              <w:trHeight w:val="318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179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180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181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182" w:author="Scott Rotvold" w:date="2015-02-05T11:17:00Z">
              <w:r>
                <w:t>Setting up Git repository</w:t>
              </w:r>
            </w:ins>
            <w:del w:id="183" w:author="Scott Rotvold" w:date="2015-02-05T11:17:00Z">
              <w:r w:rsidR="00AD2D17" w:rsidDel="0088625F">
                <w:delText>Are unable to receive updated data set</w:delText>
              </w:r>
            </w:del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84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85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186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87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Del="0088625F" w:rsidRDefault="0088625F" w:rsidP="00BA0F89">
            <w:pPr>
              <w:jc w:val="center"/>
              <w:rPr>
                <w:del w:id="188" w:author="Scott Rotvold" w:date="2015-02-05T11:18:00Z"/>
              </w:rPr>
            </w:pPr>
            <w:ins w:id="189" w:author="Scott Rotvold" w:date="2015-02-05T11:18:00Z">
              <w:r>
                <w:t>Need to continue with project</w:t>
              </w:r>
            </w:ins>
            <w:del w:id="190" w:author="Scott Rotvold" w:date="2015-02-05T11:18:00Z">
              <w:r w:rsidR="00AD2D17" w:rsidDel="0088625F">
                <w:delText xml:space="preserve">Need decision in </w:delText>
              </w:r>
            </w:del>
          </w:p>
          <w:p w:rsidR="00AD2D17" w:rsidRPr="00C328DF" w:rsidRDefault="00AD2D17" w:rsidP="00BA0F89">
            <w:pPr>
              <w:jc w:val="center"/>
            </w:pPr>
            <w:del w:id="191" w:author="Scott Rotvold" w:date="2015-02-05T11:18:00Z">
              <w:r w:rsidDel="0088625F">
                <w:delText>2 weeks</w:delText>
              </w:r>
            </w:del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192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88625F" w:rsidRPr="00C328DF" w:rsidTr="005815B4">
        <w:trPr>
          <w:trHeight w:val="318"/>
          <w:tblCellSpacing w:w="0" w:type="dxa"/>
          <w:trPrChange w:id="193" w:author="Scott Rotvold" w:date="2015-02-26T11:58:00Z">
            <w:trPr>
              <w:trHeight w:val="318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194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78"/>
              <w:jc w:val="center"/>
            </w:pPr>
            <w:r>
              <w:t>R002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195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196" w:author="Scott Rotvold" w:date="2015-02-05T11:18:00Z">
              <w:del w:id="197" w:author="adam murray" w:date="2015-02-22T16:14:00Z">
                <w:r w:rsidDel="00300259">
                  <w:delText>Ongoing</w:delText>
                </w:r>
              </w:del>
            </w:ins>
            <w:ins w:id="198" w:author="adam murray" w:date="2015-02-22T16:14:00Z">
              <w:r w:rsidR="00300259">
                <w:t>Resolved</w:t>
              </w:r>
            </w:ins>
            <w:del w:id="199" w:author="Scott Rotvold" w:date="2015-02-05T11:18:00Z">
              <w:r w:rsidR="00AD2D17" w:rsidDel="0088625F">
                <w:delText>Resolved</w:delText>
              </w:r>
            </w:del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00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01" w:author="Scott Rotvold" w:date="2015-02-05T11:18:00Z">
              <w:r>
                <w:t>Getting real Open Stack Jenkins data</w:t>
              </w:r>
            </w:ins>
            <w:del w:id="202" w:author="Scott Rotvold" w:date="2015-02-05T11:18:00Z">
              <w:r w:rsidR="00AD2D17" w:rsidDel="0088625F">
                <w:delText>New builds of Worldwind may break certain features</w:delText>
              </w:r>
            </w:del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03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109"/>
              <w:jc w:val="center"/>
            </w:pPr>
            <w:del w:id="204" w:author="Scott Rotvold" w:date="2015-02-05T11:19:00Z">
              <w:r w:rsidDel="0088625F">
                <w:delText>Team</w:delText>
              </w:r>
            </w:del>
            <w:ins w:id="205" w:author="Scott Rotvold" w:date="2015-02-05T11:19:00Z">
              <w:r w:rsidR="0088625F">
                <w:t>Sponsor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06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07" w:author="Scott Rotvold" w:date="2015-02-05T11:19:00Z">
              <w:r>
                <w:t>45% Medium</w:t>
              </w:r>
            </w:ins>
            <w:del w:id="208" w:author="Scott Rotvold" w:date="2015-02-05T11:19:00Z">
              <w:r w:rsidR="00AD2D17" w:rsidDel="0088625F">
                <w:delText>99%/Medium</w:delText>
              </w:r>
            </w:del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09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10" w:author="Scott Rotvold" w:date="2015-02-05T11:19:00Z">
              <w:r>
                <w:t>Required to test the system when it is setup</w:t>
              </w:r>
            </w:ins>
            <w:del w:id="211" w:author="Scott Rotvold" w:date="2015-02-05T11:19:00Z">
              <w:r w:rsidR="00AD2D17" w:rsidDel="0088625F">
                <w:delText>Might break the program in future releases</w:delText>
              </w:r>
            </w:del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12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jc w:val="center"/>
            </w:pPr>
            <w:ins w:id="213" w:author="Scott Rotvold" w:date="2015-02-05T11:19:00Z">
              <w:r>
                <w:t>Decision from mentors to use real data</w:t>
              </w:r>
            </w:ins>
            <w:del w:id="214" w:author="Scott Rotvold" w:date="2015-02-05T11:19:00Z">
              <w:r w:rsidR="00AD2D17" w:rsidDel="0088625F">
                <w:delText>Decision with team and mentors during next meeting</w:delText>
              </w:r>
            </w:del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215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jc w:val="center"/>
            </w:pPr>
            <w:ins w:id="216" w:author="Scott Rotvold" w:date="2015-02-05T11:20:00Z">
              <w:r>
                <w:t>If critical point reached, dummy data will be used</w:t>
              </w:r>
            </w:ins>
            <w:del w:id="217" w:author="Scott Rotvold" w:date="2015-02-05T11:20:00Z">
              <w:r w:rsidR="00AD2D17" w:rsidDel="0088625F">
                <w:delText>Either stick with a specific build, or if you update fix minor bugs</w:delText>
              </w:r>
            </w:del>
          </w:p>
        </w:tc>
      </w:tr>
      <w:tr w:rsidR="0088625F" w:rsidRPr="00C328DF" w:rsidTr="005815B4">
        <w:trPr>
          <w:trHeight w:val="327"/>
          <w:tblCellSpacing w:w="0" w:type="dxa"/>
          <w:trPrChange w:id="218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219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20" w:author="Scott Rotvold" w:date="2015-02-05T11:20:00Z">
              <w:r>
                <w:t>R003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221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22" w:author="Scott Rotvold" w:date="2015-02-05T11:20:00Z">
              <w:del w:id="223" w:author="adam murray" w:date="2015-02-22T16:15:00Z">
                <w:r w:rsidDel="00300259">
                  <w:delText>Ongoing</w:delText>
                </w:r>
              </w:del>
            </w:ins>
            <w:ins w:id="224" w:author="adam murray" w:date="2015-02-22T16:15:00Z">
              <w:r w:rsidR="00300259">
                <w:t>Resolved</w:t>
              </w:r>
            </w:ins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25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26" w:author="Scott Rotvold" w:date="2015-02-05T11:20:00Z">
              <w:r>
                <w:t>Getting an example Jenkins setup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27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28" w:author="Scott Rotvold" w:date="2015-02-05T11:20:00Z">
              <w:r>
                <w:t>Sponsor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29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30" w:author="Scott Rotvold" w:date="2015-02-05T11:21:00Z">
              <w:r>
                <w:t>15% Medium-Low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31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32" w:author="Scott Rotvold" w:date="2015-02-05T11:21:00Z">
              <w:r>
                <w:t>Would be helpful for setting up the test Jenkins server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33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51"/>
              <w:jc w:val="center"/>
            </w:pPr>
            <w:ins w:id="234" w:author="Scott Rotvold" w:date="2015-02-05T11:21:00Z">
              <w:r>
                <w:t>Idea brought up by a mentor with an old Jenkins setup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235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AD2D17" w:rsidRPr="00C328DF" w:rsidRDefault="00E673BB" w:rsidP="00BA0F89">
            <w:pPr>
              <w:ind w:left="51"/>
              <w:jc w:val="center"/>
            </w:pPr>
            <w:ins w:id="236" w:author="Scott Rotvold" w:date="2015-02-05T11:27:00Z">
              <w:r>
                <w:t>Will continue</w:t>
              </w:r>
            </w:ins>
            <w:ins w:id="237" w:author="Scott Rotvold" w:date="2015-02-05T11:21:00Z">
              <w:r w:rsidR="0088625F">
                <w:t xml:space="preserve"> to setup the system wither this is found or not.</w:t>
              </w:r>
            </w:ins>
          </w:p>
        </w:tc>
      </w:tr>
      <w:tr w:rsidR="00300259" w:rsidRPr="00C328DF" w:rsidTr="005815B4">
        <w:trPr>
          <w:trHeight w:val="327"/>
          <w:tblCellSpacing w:w="0" w:type="dxa"/>
          <w:trPrChange w:id="238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239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78"/>
              <w:jc w:val="center"/>
            </w:pPr>
            <w:ins w:id="240" w:author="adam murray" w:date="2015-02-22T16:14:00Z">
              <w:r>
                <w:t>R004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241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78"/>
              <w:jc w:val="center"/>
            </w:pPr>
            <w:ins w:id="242" w:author="adam murray" w:date="2015-02-22T16:15:00Z">
              <w:r>
                <w:t>Resolved</w:t>
              </w:r>
            </w:ins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43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300259" w:rsidRPr="00C328DF" w:rsidRDefault="00300259" w:rsidP="00300259">
            <w:pPr>
              <w:ind w:left="78"/>
              <w:jc w:val="center"/>
            </w:pPr>
            <w:ins w:id="244" w:author="adam murray" w:date="2015-02-22T16:14:00Z">
              <w:r>
                <w:t>Getting a server setup to host Graphite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45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109"/>
              <w:jc w:val="center"/>
            </w:pPr>
            <w:ins w:id="246" w:author="adam murray" w:date="2015-02-22T16:14:00Z">
              <w:r>
                <w:t>Team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47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109"/>
              <w:jc w:val="center"/>
            </w:pPr>
            <w:ins w:id="248" w:author="adam murray" w:date="2015-02-22T16:14:00Z">
              <w:r>
                <w:t>15%/ High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49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300259" w:rsidRPr="00C328DF" w:rsidRDefault="00300259" w:rsidP="00300259">
            <w:pPr>
              <w:ind w:left="109"/>
              <w:jc w:val="center"/>
            </w:pPr>
            <w:ins w:id="250" w:author="adam murray" w:date="2015-02-22T16:14:00Z">
              <w:r>
                <w:t>Without a host server, testing our project will be much more difficult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51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51"/>
              <w:jc w:val="center"/>
            </w:pPr>
            <w:ins w:id="252" w:author="adam murray" w:date="2015-02-22T16:14:00Z">
              <w:r>
                <w:t>Server requested for resources from CSCI department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253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300259" w:rsidRPr="00C328DF" w:rsidRDefault="00300259" w:rsidP="00300259">
            <w:pPr>
              <w:ind w:left="51"/>
              <w:jc w:val="center"/>
            </w:pPr>
            <w:ins w:id="254" w:author="adam murray" w:date="2015-02-22T16:14:00Z">
              <w:r>
                <w:t>Make sure that the server is set up, in meantime be prepared to come up with an alternative</w:t>
              </w:r>
            </w:ins>
          </w:p>
        </w:tc>
      </w:tr>
      <w:tr w:rsidR="00300259" w:rsidRPr="00C328DF" w:rsidTr="005815B4">
        <w:trPr>
          <w:trHeight w:val="327"/>
          <w:tblCellSpacing w:w="0" w:type="dxa"/>
          <w:ins w:id="255" w:author="adam murray" w:date="2015-02-22T16:15:00Z"/>
          <w:trPrChange w:id="256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257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Default="00300259" w:rsidP="00300259">
            <w:pPr>
              <w:ind w:left="78"/>
              <w:jc w:val="center"/>
              <w:rPr>
                <w:ins w:id="258" w:author="adam murray" w:date="2015-02-22T16:15:00Z"/>
              </w:rPr>
            </w:pPr>
            <w:ins w:id="259" w:author="adam murray" w:date="2015-02-22T16:15:00Z">
              <w:r>
                <w:t>R005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260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300259" w:rsidRDefault="00FC7315" w:rsidP="00300259">
            <w:pPr>
              <w:ind w:left="78"/>
              <w:jc w:val="center"/>
              <w:rPr>
                <w:ins w:id="261" w:author="Scott Rotvold" w:date="2015-02-26T11:56:00Z"/>
              </w:rPr>
            </w:pPr>
            <w:ins w:id="262" w:author="Scott Rotvold" w:date="2015-03-27T16:41:00Z">
              <w:r>
                <w:t>Resolved</w:t>
              </w:r>
            </w:ins>
            <w:ins w:id="263" w:author="adam murray" w:date="2015-02-22T16:15:00Z">
              <w:del w:id="264" w:author="Scott Rotvold" w:date="2015-03-05T11:07:00Z">
                <w:r w:rsidR="00A91AC7" w:rsidDel="00FD5956">
                  <w:delText>Ong</w:delText>
                </w:r>
                <w:r w:rsidR="00300259" w:rsidDel="00FD5956">
                  <w:delText>oing</w:delText>
                </w:r>
              </w:del>
            </w:ins>
          </w:p>
          <w:p w:rsidR="005815B4" w:rsidRDefault="005815B4" w:rsidP="00300259">
            <w:pPr>
              <w:ind w:left="78"/>
              <w:jc w:val="center"/>
              <w:rPr>
                <w:ins w:id="265" w:author="Scott Rotvold" w:date="2015-02-26T11:56:00Z"/>
              </w:rPr>
            </w:pPr>
          </w:p>
          <w:p w:rsidR="005815B4" w:rsidRDefault="005815B4">
            <w:pPr>
              <w:rPr>
                <w:ins w:id="266" w:author="adam murray" w:date="2015-02-22T16:15:00Z"/>
              </w:rPr>
              <w:pPrChange w:id="267" w:author="Scott Rotvold" w:date="2015-02-26T11:56:00Z">
                <w:pPr>
                  <w:ind w:left="78"/>
                  <w:jc w:val="center"/>
                </w:pPr>
              </w:pPrChange>
            </w:pPr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68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300259" w:rsidRDefault="00300259" w:rsidP="00300259">
            <w:pPr>
              <w:ind w:left="78"/>
              <w:jc w:val="center"/>
              <w:rPr>
                <w:ins w:id="269" w:author="adam murray" w:date="2015-02-22T16:15:00Z"/>
              </w:rPr>
            </w:pPr>
            <w:ins w:id="270" w:author="adam murray" w:date="2015-02-22T16:15:00Z">
              <w:r>
                <w:t>Understanding how data is taken from Jenkins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71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Default="00300259" w:rsidP="00300259">
            <w:pPr>
              <w:ind w:left="109"/>
              <w:jc w:val="center"/>
              <w:rPr>
                <w:ins w:id="272" w:author="adam murray" w:date="2015-02-22T16:15:00Z"/>
              </w:rPr>
            </w:pPr>
            <w:ins w:id="273" w:author="adam murray" w:date="2015-02-22T16:15:00Z">
              <w:r>
                <w:t>Team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74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Default="00300259" w:rsidP="00300259">
            <w:pPr>
              <w:ind w:left="109"/>
              <w:jc w:val="center"/>
              <w:rPr>
                <w:ins w:id="275" w:author="adam murray" w:date="2015-02-22T16:15:00Z"/>
              </w:rPr>
            </w:pPr>
            <w:ins w:id="276" w:author="adam murray" w:date="2015-02-22T16:16:00Z">
              <w:r>
                <w:t>20%/ High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77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300259" w:rsidRDefault="00300259" w:rsidP="00300259">
            <w:pPr>
              <w:ind w:left="109"/>
              <w:jc w:val="center"/>
              <w:rPr>
                <w:ins w:id="278" w:author="adam murray" w:date="2015-02-22T16:15:00Z"/>
              </w:rPr>
            </w:pPr>
            <w:ins w:id="279" w:author="adam murray" w:date="2015-02-22T16:16:00Z">
              <w:r>
                <w:t>Is a requirement to display data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80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Default="00300259" w:rsidP="00300259">
            <w:pPr>
              <w:ind w:left="51"/>
              <w:jc w:val="center"/>
              <w:rPr>
                <w:ins w:id="281" w:author="adam murray" w:date="2015-02-22T16:15:00Z"/>
              </w:rPr>
            </w:pPr>
            <w:ins w:id="282" w:author="adam murray" w:date="2015-02-22T16:16:00Z">
              <w:r>
                <w:t>Needed to continue project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283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300259" w:rsidRDefault="00300259" w:rsidP="00300259">
            <w:pPr>
              <w:ind w:left="51"/>
              <w:jc w:val="center"/>
              <w:rPr>
                <w:ins w:id="284" w:author="adam murray" w:date="2015-02-22T16:15:00Z"/>
              </w:rPr>
            </w:pPr>
            <w:ins w:id="285" w:author="adam murray" w:date="2015-02-22T16:16:00Z">
              <w:r>
                <w:t>Put in time required to understand problem</w:t>
              </w:r>
            </w:ins>
          </w:p>
        </w:tc>
      </w:tr>
      <w:tr w:rsidR="005815B4" w:rsidRPr="00C328DF" w:rsidTr="005815B4">
        <w:trPr>
          <w:trHeight w:val="327"/>
          <w:tblCellSpacing w:w="0" w:type="dxa"/>
          <w:ins w:id="286" w:author="Scott Rotvold" w:date="2015-02-26T11:57:00Z"/>
          <w:trPrChange w:id="287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288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78"/>
              <w:jc w:val="center"/>
              <w:rPr>
                <w:ins w:id="289" w:author="Scott Rotvold" w:date="2015-02-26T11:57:00Z"/>
              </w:rPr>
            </w:pPr>
            <w:ins w:id="290" w:author="Scott Rotvold" w:date="2015-02-26T11:57:00Z">
              <w:r>
                <w:t>R006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291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5815B4" w:rsidRDefault="00FD5956" w:rsidP="00300259">
            <w:pPr>
              <w:ind w:left="78"/>
              <w:jc w:val="center"/>
              <w:rPr>
                <w:ins w:id="292" w:author="Scott Rotvold" w:date="2015-02-26T11:57:00Z"/>
              </w:rPr>
            </w:pPr>
            <w:ins w:id="293" w:author="Scott Rotvold" w:date="2015-02-26T11:57:00Z">
              <w:r>
                <w:t>Resolved</w:t>
              </w:r>
            </w:ins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94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5815B4" w:rsidRDefault="005815B4" w:rsidP="00300259">
            <w:pPr>
              <w:ind w:left="78"/>
              <w:jc w:val="center"/>
              <w:rPr>
                <w:ins w:id="295" w:author="Scott Rotvold" w:date="2015-02-26T11:57:00Z"/>
              </w:rPr>
            </w:pPr>
            <w:ins w:id="296" w:author="Scott Rotvold" w:date="2015-02-26T11:57:00Z">
              <w:r>
                <w:t>Properly Setting up Graphite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97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109"/>
              <w:jc w:val="center"/>
              <w:rPr>
                <w:ins w:id="298" w:author="Scott Rotvold" w:date="2015-02-26T11:57:00Z"/>
              </w:rPr>
            </w:pPr>
            <w:ins w:id="299" w:author="Scott Rotvold" w:date="2015-02-26T11:57:00Z">
              <w:r>
                <w:t>Team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00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109"/>
              <w:jc w:val="center"/>
              <w:rPr>
                <w:ins w:id="301" w:author="Scott Rotvold" w:date="2015-02-26T11:57:00Z"/>
              </w:rPr>
            </w:pPr>
            <w:ins w:id="302" w:author="Scott Rotvold" w:date="2015-02-26T11:57:00Z">
              <w:r>
                <w:t>15%/High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03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5815B4" w:rsidRDefault="005815B4" w:rsidP="00300259">
            <w:pPr>
              <w:ind w:left="109"/>
              <w:jc w:val="center"/>
              <w:rPr>
                <w:ins w:id="304" w:author="Scott Rotvold" w:date="2015-02-26T11:57:00Z"/>
              </w:rPr>
            </w:pPr>
            <w:ins w:id="305" w:author="Scott Rotvold" w:date="2015-02-26T11:58:00Z">
              <w:r>
                <w:t>Need to graphically represent the data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06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51"/>
              <w:jc w:val="center"/>
              <w:rPr>
                <w:ins w:id="307" w:author="Scott Rotvold" w:date="2015-02-26T11:57:00Z"/>
              </w:rPr>
            </w:pPr>
            <w:ins w:id="308" w:author="Scott Rotvold" w:date="2015-02-26T11:58:00Z">
              <w:r>
                <w:t>Needed to show how project is working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309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5815B4" w:rsidRDefault="005815B4" w:rsidP="00300259">
            <w:pPr>
              <w:ind w:left="51"/>
              <w:jc w:val="center"/>
              <w:rPr>
                <w:ins w:id="310" w:author="Scott Rotvold" w:date="2015-02-26T11:57:00Z"/>
              </w:rPr>
            </w:pPr>
            <w:ins w:id="311" w:author="Scott Rotvold" w:date="2015-02-26T11:58:00Z">
              <w:r>
                <w:t>Continue research into how to properly configure grafana’s UI</w:t>
              </w:r>
            </w:ins>
          </w:p>
        </w:tc>
      </w:tr>
      <w:tr w:rsidR="005815B4" w:rsidRPr="00C328DF" w:rsidTr="005815B4">
        <w:trPr>
          <w:trHeight w:val="327"/>
          <w:tblCellSpacing w:w="0" w:type="dxa"/>
          <w:ins w:id="312" w:author="Scott Rotvold" w:date="2015-02-26T11:57:00Z"/>
          <w:trPrChange w:id="313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314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FD5956" w:rsidP="00300259">
            <w:pPr>
              <w:ind w:left="78"/>
              <w:jc w:val="center"/>
              <w:rPr>
                <w:ins w:id="315" w:author="Scott Rotvold" w:date="2015-02-26T11:57:00Z"/>
              </w:rPr>
            </w:pPr>
            <w:ins w:id="316" w:author="Scott Rotvold" w:date="2015-03-05T11:07:00Z">
              <w:r>
                <w:t>R007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317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5815B4" w:rsidRDefault="00FC7315" w:rsidP="00300259">
            <w:pPr>
              <w:ind w:left="78"/>
              <w:jc w:val="center"/>
              <w:rPr>
                <w:ins w:id="318" w:author="Scott Rotvold" w:date="2015-02-26T11:57:00Z"/>
              </w:rPr>
            </w:pPr>
            <w:ins w:id="319" w:author="Scott Rotvold" w:date="2015-03-27T16:41:00Z">
              <w:r>
                <w:t>Resolved</w:t>
              </w:r>
            </w:ins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20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5815B4" w:rsidRDefault="00FD5956" w:rsidP="00300259">
            <w:pPr>
              <w:ind w:left="78"/>
              <w:jc w:val="center"/>
              <w:rPr>
                <w:ins w:id="321" w:author="Scott Rotvold" w:date="2015-02-26T11:57:00Z"/>
              </w:rPr>
            </w:pPr>
            <w:ins w:id="322" w:author="Scott Rotvold" w:date="2015-03-05T11:07:00Z">
              <w:r>
                <w:t>Getting the tox setup to run functionally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23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FD5956" w:rsidP="00300259">
            <w:pPr>
              <w:ind w:left="109"/>
              <w:jc w:val="center"/>
              <w:rPr>
                <w:ins w:id="324" w:author="Scott Rotvold" w:date="2015-02-26T11:57:00Z"/>
              </w:rPr>
            </w:pPr>
            <w:ins w:id="325" w:author="Scott Rotvold" w:date="2015-03-05T11:07:00Z">
              <w:r>
                <w:t>Adam, Maddie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26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FD5956" w:rsidP="00300259">
            <w:pPr>
              <w:ind w:left="109"/>
              <w:jc w:val="center"/>
              <w:rPr>
                <w:ins w:id="327" w:author="Scott Rotvold" w:date="2015-02-26T11:57:00Z"/>
              </w:rPr>
            </w:pPr>
            <w:ins w:id="328" w:author="Scott Rotvold" w:date="2015-03-05T11:07:00Z">
              <w:r>
                <w:t>40%, High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29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5815B4" w:rsidRDefault="00FD5956" w:rsidP="00300259">
            <w:pPr>
              <w:ind w:left="109"/>
              <w:jc w:val="center"/>
              <w:rPr>
                <w:ins w:id="330" w:author="Scott Rotvold" w:date="2015-02-26T11:57:00Z"/>
              </w:rPr>
            </w:pPr>
            <w:ins w:id="331" w:author="Scott Rotvold" w:date="2015-03-05T11:07:00Z">
              <w:r>
                <w:t>Need tox to pass metrics through Jenkins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32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FD5956">
            <w:pPr>
              <w:ind w:left="51"/>
              <w:rPr>
                <w:ins w:id="333" w:author="Scott Rotvold" w:date="2015-02-26T11:57:00Z"/>
              </w:rPr>
              <w:pPrChange w:id="334" w:author="Scott Rotvold" w:date="2015-03-05T11:08:00Z">
                <w:pPr>
                  <w:ind w:left="51"/>
                  <w:jc w:val="center"/>
                </w:pPr>
              </w:pPrChange>
            </w:pPr>
            <w:ins w:id="335" w:author="Scott Rotvold" w:date="2015-03-05T11:08:00Z">
              <w:r>
                <w:t xml:space="preserve">     Needed to make our own test data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336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5815B4" w:rsidRDefault="00FD5956" w:rsidP="00300259">
            <w:pPr>
              <w:ind w:left="51"/>
              <w:jc w:val="center"/>
              <w:rPr>
                <w:ins w:id="337" w:author="Scott Rotvold" w:date="2015-02-26T11:57:00Z"/>
              </w:rPr>
            </w:pPr>
            <w:ins w:id="338" w:author="Scott Rotvold" w:date="2015-03-05T11:08:00Z">
              <w:r>
                <w:t>Find what dependencies are missing so tox is functioning.</w:t>
              </w:r>
            </w:ins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lastRenderedPageBreak/>
        <w:t>Issues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632"/>
        <w:gridCol w:w="1887"/>
        <w:gridCol w:w="2667"/>
        <w:gridCol w:w="777"/>
        <w:gridCol w:w="1363"/>
        <w:gridCol w:w="2926"/>
        <w:gridCol w:w="3381"/>
      </w:tblGrid>
      <w:tr w:rsidR="00AD2D17" w:rsidRPr="00C328DF" w:rsidTr="00BA0F89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BA0F89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</w:pPr>
            <w:r>
              <w:t>I001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  <w:del w:id="339" w:author="Scott Rotvold" w:date="2015-02-05T11:23:00Z">
              <w:r w:rsidDel="0019426C">
                <w:delText>Standardize our code and comments</w:delText>
              </w:r>
            </w:del>
            <w:ins w:id="340" w:author="Scott Rotvold" w:date="2015-02-05T11:23:00Z">
              <w:r w:rsidR="0019426C">
                <w:t>Communication is not standardized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1/31/20</w:t>
            </w:r>
            <w:ins w:id="341" w:author="Scott Rotvold" w:date="2015-02-05T11:26:00Z">
              <w:r w:rsidR="00E86FA6">
                <w:t>15</w:t>
              </w:r>
            </w:ins>
            <w:del w:id="342" w:author="Scott Rotvold" w:date="2015-02-05T11:26:00Z">
              <w:r w:rsidDel="00E86FA6">
                <w:delText>11</w:delText>
              </w:r>
            </w:del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19426C" w:rsidP="00BA0F89">
            <w:pPr>
              <w:jc w:val="center"/>
            </w:pPr>
            <w:ins w:id="343" w:author="Scott Rotvold" w:date="2015-02-05T11:23:00Z">
              <w:r>
                <w:t xml:space="preserve">Resolution: </w:t>
              </w:r>
            </w:ins>
            <w:ins w:id="344" w:author="Scott Rotvold" w:date="2015-02-05T11:24:00Z">
              <w:r w:rsidR="00633C5E">
                <w:t>Team will use google hang</w:t>
              </w:r>
            </w:ins>
            <w:ins w:id="345" w:author="Scott Rotvold" w:date="2015-02-05T11:25:00Z">
              <w:r w:rsidR="00633C5E">
                <w:t>outs for communication with mentors and each other.</w:t>
              </w:r>
            </w:ins>
            <w:del w:id="346" w:author="Scott Rotvold" w:date="2015-02-05T11:23:00Z">
              <w:r w:rsidR="00AD2D17" w:rsidDel="0019426C">
                <w:delText>Get code and comments fixed on 1/29/2011 as a team</w:delText>
              </w:r>
            </w:del>
          </w:p>
        </w:tc>
      </w:tr>
      <w:tr w:rsidR="00A91AC7" w:rsidRPr="00C328DF" w:rsidTr="00A91AC7">
        <w:trPr>
          <w:trHeight w:val="840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78"/>
            </w:pPr>
            <w:ins w:id="347" w:author="adam murray" w:date="2015-02-22T16:18:00Z">
              <w:r>
                <w:t>I</w:t>
              </w:r>
            </w:ins>
            <w:ins w:id="348" w:author="Scott Rotvold" w:date="2015-02-05T11:25:00Z">
              <w:del w:id="349" w:author="adam murray" w:date="2015-02-22T16:18:00Z">
                <w:r w:rsidR="00E86FA6" w:rsidDel="00A91AC7">
                  <w:delText>1</w:delText>
                </w:r>
              </w:del>
              <w:r w:rsidR="00E86FA6">
                <w:t>00</w:t>
              </w:r>
            </w:ins>
            <w:ins w:id="350" w:author="adam murray" w:date="2015-02-22T16:18:00Z">
              <w:r>
                <w:t>2</w:t>
              </w:r>
            </w:ins>
            <w:ins w:id="351" w:author="Scott Rotvold" w:date="2015-02-05T11:25:00Z">
              <w:del w:id="352" w:author="adam murray" w:date="2015-02-22T16:18:00Z">
                <w:r w:rsidR="00E86FA6" w:rsidDel="00A91AC7">
                  <w:delText>1</w:delText>
                </w:r>
              </w:del>
            </w:ins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91AC7">
            <w:pPr>
              <w:ind w:left="78"/>
              <w:jc w:val="center"/>
              <w:pPrChange w:id="353" w:author="adam murray" w:date="2015-02-22T16:18:00Z">
                <w:pPr>
                  <w:ind w:left="78"/>
                </w:pPr>
              </w:pPrChange>
            </w:pPr>
            <w:ins w:id="354" w:author="adam murray" w:date="2015-02-22T16:17:00Z">
              <w:r>
                <w:t>Resolved</w:t>
              </w:r>
            </w:ins>
            <w:ins w:id="355" w:author="Scott Rotvold" w:date="2015-02-05T11:25:00Z">
              <w:del w:id="356" w:author="adam murray" w:date="2015-02-22T16:17:00Z">
                <w:r w:rsidR="00E86FA6" w:rsidDel="00A91AC7">
                  <w:delText>Ongoing</w:delText>
                </w:r>
              </w:del>
            </w:ins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78"/>
            </w:pPr>
            <w:ins w:id="357" w:author="Scott Rotvold" w:date="2015-02-05T11:25:00Z">
              <w:r>
                <w:t>Microsoft Project Plan requirement unclear, need to redo project plan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E86FA6" w:rsidP="00BA0F89">
            <w:pPr>
              <w:ind w:left="109"/>
            </w:pPr>
            <w:ins w:id="358" w:author="Scott Rotvold" w:date="2015-02-05T11:25:00Z">
              <w:r>
                <w:t>Team</w:t>
              </w:r>
            </w:ins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E86FA6" w:rsidP="00BA0F89">
            <w:pPr>
              <w:ind w:left="109"/>
            </w:pPr>
            <w:ins w:id="359" w:author="Scott Rotvold" w:date="2015-02-05T11:26:00Z">
              <w:r>
                <w:t>2/10/2015</w:t>
              </w:r>
            </w:ins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109"/>
            </w:pPr>
            <w:ins w:id="360" w:author="Scott Rotvold" w:date="2015-02-05T11:26:00Z">
              <w:r>
                <w:t>Issue will compound on future reports if we do not fix now</w:t>
              </w:r>
            </w:ins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51"/>
            </w:pPr>
            <w:ins w:id="361" w:author="Scott Rotvold" w:date="2015-02-05T11:26:00Z">
              <w:r>
                <w:t xml:space="preserve">Recommendation: Team will fix current MS project document and add </w:t>
              </w:r>
            </w:ins>
            <w:ins w:id="362" w:author="Scott Rotvold" w:date="2015-02-05T11:27:00Z">
              <w:r w:rsidR="00E673BB">
                <w:t>more specific</w:t>
              </w:r>
            </w:ins>
            <w:ins w:id="363" w:author="Scott Rotvold" w:date="2015-02-05T11:26:00Z">
              <w:r>
                <w:t xml:space="preserve"> sprint milestones.</w:t>
              </w:r>
            </w:ins>
          </w:p>
        </w:tc>
      </w:tr>
      <w:tr w:rsidR="00AD2D17" w:rsidRPr="00C328DF" w:rsidTr="00BA0F89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78"/>
            </w:pPr>
            <w:ins w:id="364" w:author="adam murray" w:date="2015-02-22T16:18:00Z">
              <w:r>
                <w:t>I003</w:t>
              </w:r>
            </w:ins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91AC7" w:rsidP="00BA0F89">
            <w:pPr>
              <w:ind w:left="78"/>
            </w:pPr>
            <w:ins w:id="365" w:author="adam murray" w:date="2015-02-22T16:18:00Z">
              <w:r>
                <w:t>Resolved</w:t>
              </w:r>
            </w:ins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91AC7" w:rsidP="00BA0F89">
            <w:pPr>
              <w:ind w:left="78"/>
            </w:pPr>
            <w:ins w:id="366" w:author="adam murray" w:date="2015-02-22T16:18:00Z">
              <w:r>
                <w:t>Communication between group members inadequate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109"/>
            </w:pPr>
            <w:ins w:id="367" w:author="adam murray" w:date="2015-02-22T16:18:00Z">
              <w:r>
                <w:t>Team</w:t>
              </w:r>
            </w:ins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109"/>
            </w:pPr>
            <w:ins w:id="368" w:author="adam murray" w:date="2015-02-22T16:19:00Z">
              <w:r>
                <w:t>2/17/15</w:t>
              </w:r>
            </w:ins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91AC7" w:rsidP="00BA0F89">
            <w:pPr>
              <w:ind w:left="109"/>
            </w:pPr>
            <w:ins w:id="369" w:author="adam murray" w:date="2015-02-22T16:19:00Z">
              <w:r>
                <w:t>Issue will reduce effectiveness of team</w:t>
              </w:r>
            </w:ins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91AC7" w:rsidP="00BA0F89">
            <w:pPr>
              <w:ind w:left="51"/>
            </w:pPr>
            <w:ins w:id="370" w:author="adam murray" w:date="2015-02-22T16:19:00Z">
              <w:r>
                <w:t>We set up a meeting time to resolve communication issues.</w:t>
              </w:r>
            </w:ins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750"/>
        <w:gridCol w:w="661"/>
        <w:gridCol w:w="928"/>
        <w:gridCol w:w="928"/>
        <w:gridCol w:w="928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24E37" w:rsidRPr="00C05B7B" w:rsidTr="00E25D04">
        <w:trPr>
          <w:trHeight w:val="300"/>
        </w:trPr>
        <w:tc>
          <w:tcPr>
            <w:tcW w:w="0" w:type="auto"/>
            <w:hideMark/>
          </w:tcPr>
          <w:p w:rsidR="00C24E37" w:rsidRPr="00C05B7B" w:rsidRDefault="00C24E37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7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</w:t>
            </w:r>
            <w:r>
              <w:rPr>
                <w:sz w:val="16"/>
                <w:szCs w:val="16"/>
              </w:rPr>
              <w:t>5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</w:t>
            </w:r>
            <w:r>
              <w:rPr>
                <w:sz w:val="16"/>
                <w:szCs w:val="16"/>
              </w:rPr>
              <w:t>2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</w:tr>
      <w:tr w:rsidR="00A91AC7" w:rsidRPr="00C05B7B" w:rsidTr="00C05B7B">
        <w:trPr>
          <w:trHeight w:val="300"/>
        </w:trPr>
        <w:tc>
          <w:tcPr>
            <w:tcW w:w="0" w:type="auto"/>
            <w:hideMark/>
          </w:tcPr>
          <w:p w:rsidR="00A91AC7" w:rsidRDefault="00A91AC7" w:rsidP="00A91AC7">
            <w:r>
              <w:t>Planned milestone events are being met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1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2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3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4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375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376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377" w:author="Scott Rotvold" w:date="2015-03-27T16:4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378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379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300"/>
        </w:trPr>
        <w:tc>
          <w:tcPr>
            <w:tcW w:w="0" w:type="auto"/>
            <w:hideMark/>
          </w:tcPr>
          <w:p w:rsidR="00A91AC7" w:rsidRDefault="00A91AC7" w:rsidP="00A91AC7">
            <w:r>
              <w:t>Budget is under control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0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1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2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3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384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385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386" w:author="Scott Rotvold" w:date="2015-03-27T16:4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387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388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Quality control results are within specifications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9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0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1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2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393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394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395" w:author="Scott Rotvold" w:date="2015-03-27T16:4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396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397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Change control process indicates minimal requests for change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8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9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0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1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02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03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04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05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06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Project resources are being supplied per schedule and skill levels are adequate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7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8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9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0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11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12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13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14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15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Project team appears to be cohesive and reasonably happy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6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7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8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9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20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21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22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23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24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Users seem satisfied with progress of the work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25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26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27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28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29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30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31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32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33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lastRenderedPageBreak/>
              <w:t>Top management remains visibly supportive of the project goals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34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35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36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37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38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39" w:author="Scott Rotvold" w:date="2015-03-05T11:0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40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41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42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Third-party vendors are delivering quality items on schedule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43" w:author="adam murray" w:date="2015-02-22T16:19:00Z">
              <w:r>
                <w:t>NA</w:t>
              </w:r>
            </w:ins>
            <w:del w:id="444" w:author="adam murray" w:date="2015-02-22T16:19:00Z">
              <w:r w:rsidDel="00C938DB">
                <w:delText>NA</w:delText>
              </w:r>
            </w:del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45" w:author="adam murray" w:date="2015-02-22T16:20:00Z">
              <w:r>
                <w:t>NA</w:t>
              </w:r>
            </w:ins>
            <w:del w:id="446" w:author="adam murray" w:date="2015-02-22T16:20:00Z">
              <w:r w:rsidDel="00F3235F">
                <w:delText>NA</w:delText>
              </w:r>
            </w:del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Risk events are under control and nothing unusual is appearing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47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48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49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50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51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52" w:author="Scott Rotvold" w:date="2015-03-05T11:0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53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54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55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Project training program is progressing according to plan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56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57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58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59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60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61" w:author="Scott Rotvold" w:date="2015-03-05T11:0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62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63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64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Pr="00C05B7B" w:rsidRDefault="00A91AC7" w:rsidP="00A91AC7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65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66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67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68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69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70" w:author="Scott Rotvold" w:date="2015-03-05T11:0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71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72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73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  <w:bookmarkStart w:id="474" w:name="_GoBack"/>
      <w:bookmarkEnd w:id="474"/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67D" w:rsidRDefault="0087467D" w:rsidP="00590361">
      <w:r>
        <w:separator/>
      </w:r>
    </w:p>
  </w:endnote>
  <w:endnote w:type="continuationSeparator" w:id="0">
    <w:p w:rsidR="0087467D" w:rsidRDefault="0087467D" w:rsidP="00590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67D" w:rsidRDefault="0087467D" w:rsidP="00590361">
      <w:r>
        <w:separator/>
      </w:r>
    </w:p>
  </w:footnote>
  <w:footnote w:type="continuationSeparator" w:id="0">
    <w:p w:rsidR="0087467D" w:rsidRDefault="0087467D" w:rsidP="00590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A78AFB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5D444A"/>
    <w:multiLevelType w:val="hybridMultilevel"/>
    <w:tmpl w:val="48D2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ott Rotvold">
    <w15:presenceInfo w15:providerId="Windows Live" w15:userId="57b657cfa7aa3ca4"/>
  </w15:person>
  <w15:person w15:author="adam murray">
    <w15:presenceInfo w15:providerId="Windows Live" w15:userId="b77dc9d4848f9d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23747"/>
    <w:rsid w:val="00140F5B"/>
    <w:rsid w:val="00150570"/>
    <w:rsid w:val="0019426C"/>
    <w:rsid w:val="00197C9C"/>
    <w:rsid w:val="001C5369"/>
    <w:rsid w:val="001D5EFD"/>
    <w:rsid w:val="001E37E1"/>
    <w:rsid w:val="002617DF"/>
    <w:rsid w:val="002771EA"/>
    <w:rsid w:val="002B53FD"/>
    <w:rsid w:val="002F09D6"/>
    <w:rsid w:val="002F1B58"/>
    <w:rsid w:val="00300259"/>
    <w:rsid w:val="00313AE0"/>
    <w:rsid w:val="003323D0"/>
    <w:rsid w:val="00353191"/>
    <w:rsid w:val="00383737"/>
    <w:rsid w:val="00401ED6"/>
    <w:rsid w:val="00424F2A"/>
    <w:rsid w:val="004471E1"/>
    <w:rsid w:val="00463A7F"/>
    <w:rsid w:val="00467F04"/>
    <w:rsid w:val="00497A86"/>
    <w:rsid w:val="004D51FC"/>
    <w:rsid w:val="004F2467"/>
    <w:rsid w:val="00505159"/>
    <w:rsid w:val="0054298A"/>
    <w:rsid w:val="005815B4"/>
    <w:rsid w:val="00590361"/>
    <w:rsid w:val="005B1FC1"/>
    <w:rsid w:val="005D142C"/>
    <w:rsid w:val="005E762E"/>
    <w:rsid w:val="00633C5E"/>
    <w:rsid w:val="00650170"/>
    <w:rsid w:val="00670D27"/>
    <w:rsid w:val="00735F26"/>
    <w:rsid w:val="007407A2"/>
    <w:rsid w:val="007610A3"/>
    <w:rsid w:val="007E0EE5"/>
    <w:rsid w:val="0087467D"/>
    <w:rsid w:val="0088625F"/>
    <w:rsid w:val="008D2A4A"/>
    <w:rsid w:val="00933E1E"/>
    <w:rsid w:val="0095029C"/>
    <w:rsid w:val="009B11EF"/>
    <w:rsid w:val="00A06CC0"/>
    <w:rsid w:val="00A221DF"/>
    <w:rsid w:val="00A35E42"/>
    <w:rsid w:val="00A46BCC"/>
    <w:rsid w:val="00A61C8D"/>
    <w:rsid w:val="00A91AC7"/>
    <w:rsid w:val="00AC40DC"/>
    <w:rsid w:val="00AD2D17"/>
    <w:rsid w:val="00B10802"/>
    <w:rsid w:val="00B12868"/>
    <w:rsid w:val="00B152BA"/>
    <w:rsid w:val="00B87030"/>
    <w:rsid w:val="00B970D5"/>
    <w:rsid w:val="00BA24EA"/>
    <w:rsid w:val="00BA494F"/>
    <w:rsid w:val="00BE4405"/>
    <w:rsid w:val="00C05B7B"/>
    <w:rsid w:val="00C07662"/>
    <w:rsid w:val="00C24E37"/>
    <w:rsid w:val="00C372D6"/>
    <w:rsid w:val="00CE4DBA"/>
    <w:rsid w:val="00D015C9"/>
    <w:rsid w:val="00D07AF9"/>
    <w:rsid w:val="00D10930"/>
    <w:rsid w:val="00D17043"/>
    <w:rsid w:val="00D32EFF"/>
    <w:rsid w:val="00D77A7A"/>
    <w:rsid w:val="00DF562E"/>
    <w:rsid w:val="00E25D04"/>
    <w:rsid w:val="00E43164"/>
    <w:rsid w:val="00E673BB"/>
    <w:rsid w:val="00E86FA6"/>
    <w:rsid w:val="00E91B76"/>
    <w:rsid w:val="00EC61FA"/>
    <w:rsid w:val="00EE1DEA"/>
    <w:rsid w:val="00EF03AE"/>
    <w:rsid w:val="00F13B36"/>
    <w:rsid w:val="00F54A3D"/>
    <w:rsid w:val="00F90786"/>
    <w:rsid w:val="00FC7315"/>
    <w:rsid w:val="00FD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EBE2F5-7DD1-482F-890D-D94F7D9C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90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361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nhideWhenUsed/>
    <w:rsid w:val="00590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361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CCAEC-0D6A-4F51-B106-A74D8698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keywords>e</cp:keywords>
  <cp:lastModifiedBy>Scott Rotvold</cp:lastModifiedBy>
  <cp:revision>2</cp:revision>
  <dcterms:created xsi:type="dcterms:W3CDTF">2015-03-27T21:43:00Z</dcterms:created>
  <dcterms:modified xsi:type="dcterms:W3CDTF">2015-03-27T21:43:00Z</dcterms:modified>
</cp:coreProperties>
</file>