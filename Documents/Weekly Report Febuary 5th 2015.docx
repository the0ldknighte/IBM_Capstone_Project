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A86" w:rsidRDefault="00497A86" w:rsidP="00650170">
      <w:pPr>
        <w:pStyle w:val="Title"/>
        <w:spacing w:before="0" w:after="0"/>
        <w:rPr>
          <w:sz w:val="28"/>
          <w:szCs w:val="28"/>
        </w:rPr>
      </w:pPr>
      <w:r w:rsidRPr="00650170">
        <w:rPr>
          <w:sz w:val="28"/>
          <w:szCs w:val="28"/>
        </w:rPr>
        <w:t>Weekly Report</w:t>
      </w:r>
      <w:r w:rsidR="00D17043" w:rsidRPr="00650170">
        <w:rPr>
          <w:sz w:val="28"/>
          <w:szCs w:val="28"/>
        </w:rPr>
        <w:t xml:space="preserve"> </w:t>
      </w:r>
      <w:r w:rsidR="00313AE0" w:rsidRPr="00650170">
        <w:rPr>
          <w:sz w:val="28"/>
          <w:szCs w:val="28"/>
        </w:rPr>
        <w:t xml:space="preserve">for </w:t>
      </w:r>
      <w:r w:rsidR="00650170" w:rsidRPr="00650170">
        <w:rPr>
          <w:sz w:val="28"/>
          <w:szCs w:val="28"/>
        </w:rPr>
        <w:t xml:space="preserve">Week Ending </w:t>
      </w:r>
      <w:del w:id="0" w:author="Scott Rotvold" w:date="2015-01-29T09:22:00Z">
        <w:r w:rsidR="00650170" w:rsidRPr="00650170" w:rsidDel="00AC40DC">
          <w:rPr>
            <w:sz w:val="28"/>
            <w:szCs w:val="28"/>
          </w:rPr>
          <w:delText>&lt;Date&gt;</w:delText>
        </w:r>
      </w:del>
      <w:ins w:id="1" w:author="Scott Rotvold" w:date="2015-02-05T11:07:00Z">
        <w:r w:rsidR="002F1B58">
          <w:rPr>
            <w:sz w:val="28"/>
            <w:szCs w:val="28"/>
          </w:rPr>
          <w:t>2/5</w:t>
        </w:r>
      </w:ins>
      <w:ins w:id="2" w:author="Scott Rotvold" w:date="2015-01-29T09:22:00Z">
        <w:r w:rsidR="00AC40DC">
          <w:rPr>
            <w:sz w:val="28"/>
            <w:szCs w:val="28"/>
          </w:rPr>
          <w:t>/15</w:t>
        </w:r>
      </w:ins>
    </w:p>
    <w:p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:rsidR="00497A86" w:rsidRPr="00650170" w:rsidRDefault="00650170" w:rsidP="00650170">
      <w:pPr>
        <w:pStyle w:val="Title"/>
        <w:spacing w:before="0" w:after="0"/>
        <w:rPr>
          <w:sz w:val="28"/>
          <w:szCs w:val="28"/>
        </w:rPr>
      </w:pPr>
      <w:del w:id="3" w:author="Scott Rotvold" w:date="2015-01-29T09:17:00Z">
        <w:r w:rsidDel="00AC40DC">
          <w:rPr>
            <w:sz w:val="28"/>
            <w:szCs w:val="28"/>
          </w:rPr>
          <w:delText>&lt;Project Name&gt;</w:delText>
        </w:r>
      </w:del>
      <w:ins w:id="4" w:author="Scott Rotvold" w:date="2015-01-29T09:17:00Z">
        <w:r w:rsidR="00AC40DC">
          <w:rPr>
            <w:sz w:val="28"/>
            <w:szCs w:val="28"/>
          </w:rPr>
          <w:t>IBM Continuous Integration Project</w:t>
        </w:r>
      </w:ins>
    </w:p>
    <w:p w:rsidR="00497A86" w:rsidRDefault="00497A86" w:rsidP="00497A86">
      <w:pPr>
        <w:jc w:val="center"/>
      </w:pPr>
      <w:del w:id="5" w:author="Scott Rotvold" w:date="2015-01-29T09:17:00Z">
        <w:r w:rsidDel="00AC40DC">
          <w:delText>&lt;</w:delText>
        </w:r>
        <w:r w:rsidR="00033C46" w:rsidDel="00AC40DC">
          <w:delText>Team members</w:delText>
        </w:r>
        <w:r w:rsidDel="00AC40DC">
          <w:delText>&gt;</w:delText>
        </w:r>
      </w:del>
      <w:ins w:id="6" w:author="Scott Rotvold" w:date="2015-01-29T09:17:00Z">
        <w:r w:rsidR="00AC40DC">
          <w:t xml:space="preserve">Adam Murray, Brandon Ebersohl, Madeline </w:t>
        </w:r>
      </w:ins>
      <w:ins w:id="7" w:author="Scott Rotvold" w:date="2015-01-29T09:18:00Z">
        <w:r w:rsidR="00AC40DC">
          <w:t>Gordon, Scott Rotvold</w:t>
        </w:r>
      </w:ins>
    </w:p>
    <w:p w:rsidR="00497A86" w:rsidRPr="0095029C" w:rsidRDefault="00497A86" w:rsidP="00497A86">
      <w:pPr>
        <w:pStyle w:val="Heading1"/>
        <w:rPr>
          <w:sz w:val="28"/>
          <w:szCs w:val="28"/>
        </w:rPr>
      </w:pPr>
      <w:r w:rsidRPr="0095029C">
        <w:rPr>
          <w:sz w:val="28"/>
          <w:szCs w:val="28"/>
        </w:rPr>
        <w:t>Status Summary</w:t>
      </w:r>
    </w:p>
    <w:p w:rsidR="00197C9C" w:rsidRPr="00197C9C" w:rsidRDefault="000E5267" w:rsidP="00197C9C">
      <w:pPr>
        <w:numPr>
          <w:ilvl w:val="0"/>
          <w:numId w:val="3"/>
        </w:numPr>
      </w:pPr>
      <w:del w:id="8" w:author="Scott Rotvold" w:date="2015-01-29T09:20:00Z">
        <w:r w:rsidDel="00AC40DC">
          <w:delText>e.g. – delivered first prototype (basic UI capability)</w:delText>
        </w:r>
      </w:del>
      <w:ins w:id="9" w:author="Scott Rotvold" w:date="2015-02-05T10:51:00Z">
        <w:r w:rsidR="00933E1E">
          <w:t xml:space="preserve">Set up </w:t>
        </w:r>
        <w:proofErr w:type="spellStart"/>
        <w:r w:rsidR="00933E1E">
          <w:t>Git</w:t>
        </w:r>
        <w:proofErr w:type="spellEnd"/>
        <w:r w:rsidR="00933E1E">
          <w:t xml:space="preserve"> repository, began to set up Jenkins test server, further research into Graphite</w:t>
        </w:r>
      </w:ins>
    </w:p>
    <w:p w:rsidR="00497A86" w:rsidRDefault="00497A86" w:rsidP="00497A86">
      <w:pPr>
        <w:pStyle w:val="Heading2"/>
        <w:rPr>
          <w:ins w:id="10" w:author="Scott Rotvold" w:date="2015-02-05T10:52:00Z"/>
        </w:rPr>
      </w:pPr>
      <w:r w:rsidRPr="0095029C">
        <w:t>Top Highlights</w:t>
      </w:r>
      <w:r w:rsidR="00150570" w:rsidRPr="0095029C">
        <w:t xml:space="preserve"> </w:t>
      </w:r>
    </w:p>
    <w:p w:rsidR="00933E1E" w:rsidRPr="00933E1E" w:rsidRDefault="00933E1E" w:rsidP="00933E1E">
      <w:pPr>
        <w:pStyle w:val="ListParagraph"/>
        <w:numPr>
          <w:ilvl w:val="0"/>
          <w:numId w:val="3"/>
        </w:numPr>
        <w:rPr>
          <w:rPrChange w:id="11" w:author="Scott Rotvold" w:date="2015-02-05T10:52:00Z">
            <w:rPr/>
          </w:rPrChange>
        </w:rPr>
        <w:pPrChange w:id="12" w:author="Scott Rotvold" w:date="2015-02-05T10:52:00Z">
          <w:pPr>
            <w:pStyle w:val="Heading2"/>
          </w:pPr>
        </w:pPrChange>
      </w:pPr>
      <w:ins w:id="13" w:author="Scott Rotvold" w:date="2015-02-05T10:53:00Z">
        <w:r>
          <w:t xml:space="preserve">Set up a working </w:t>
        </w:r>
        <w:proofErr w:type="spellStart"/>
        <w:r>
          <w:t>Git</w:t>
        </w:r>
        <w:proofErr w:type="spellEnd"/>
        <w:r>
          <w:t xml:space="preserve"> repository with documents uploaded.</w:t>
        </w:r>
      </w:ins>
    </w:p>
    <w:p w:rsidR="00497A86" w:rsidDel="00933E1E" w:rsidRDefault="000E5267" w:rsidP="00150570">
      <w:pPr>
        <w:numPr>
          <w:ilvl w:val="0"/>
          <w:numId w:val="3"/>
        </w:numPr>
        <w:rPr>
          <w:del w:id="14" w:author="Scott Rotvold" w:date="2015-02-05T10:52:00Z"/>
        </w:rPr>
      </w:pPr>
      <w:del w:id="15" w:author="Scott Rotvold" w:date="2015-01-29T09:20:00Z">
        <w:r w:rsidDel="00AC40DC">
          <w:delText>e.g. – met with mentor and resolved networking issue</w:delText>
        </w:r>
      </w:del>
    </w:p>
    <w:p w:rsidR="00497A86" w:rsidRPr="0095029C" w:rsidDel="00933E1E" w:rsidRDefault="00497A86" w:rsidP="00933E1E">
      <w:pPr>
        <w:pStyle w:val="Heading2"/>
        <w:rPr>
          <w:del w:id="16" w:author="Scott Rotvold" w:date="2015-02-05T10:53:00Z"/>
        </w:rPr>
        <w:pPrChange w:id="17" w:author="Scott Rotvold" w:date="2015-02-05T10:53:00Z">
          <w:pPr>
            <w:pStyle w:val="Heading2"/>
          </w:pPr>
        </w:pPrChange>
      </w:pPr>
      <w:r w:rsidRPr="0095029C">
        <w:t>Top Lowlights</w:t>
      </w:r>
      <w:r w:rsidR="00150570" w:rsidRPr="0095029C">
        <w:t xml:space="preserve"> </w:t>
      </w:r>
    </w:p>
    <w:p w:rsidR="00497A86" w:rsidRDefault="000E5267" w:rsidP="00933E1E">
      <w:pPr>
        <w:pStyle w:val="Heading2"/>
        <w:rPr>
          <w:ins w:id="18" w:author="Scott Rotvold" w:date="2015-02-05T10:53:00Z"/>
        </w:rPr>
        <w:pPrChange w:id="19" w:author="Scott Rotvold" w:date="2015-02-05T10:53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del w:id="20" w:author="Scott Rotvold" w:date="2015-01-29T09:21:00Z">
        <w:r w:rsidDel="00AC40DC">
          <w:delText xml:space="preserve">e.g. </w:delText>
        </w:r>
        <w:r w:rsidR="00BA494F" w:rsidDel="00AC40DC">
          <w:delText>– mentor was out of town last week so we couldn’t hold our design review</w:delText>
        </w:r>
      </w:del>
    </w:p>
    <w:p w:rsidR="00933E1E" w:rsidRPr="00933E1E" w:rsidRDefault="00933E1E" w:rsidP="00933E1E">
      <w:pPr>
        <w:pStyle w:val="ListParagraph"/>
        <w:numPr>
          <w:ilvl w:val="0"/>
          <w:numId w:val="3"/>
        </w:numPr>
        <w:rPr>
          <w:rPrChange w:id="21" w:author="Scott Rotvold" w:date="2015-02-05T10:53:00Z">
            <w:rPr/>
          </w:rPrChange>
        </w:rPr>
        <w:pPrChange w:id="22" w:author="Scott Rotvold" w:date="2015-02-05T10:53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23" w:author="Scott Rotvold" w:date="2015-02-05T10:54:00Z">
        <w:r>
          <w:t>Group members were sick and could not attend weekly mentor meeting.</w:t>
        </w:r>
      </w:ins>
    </w:p>
    <w:p w:rsidR="00197C9C" w:rsidRPr="0095029C" w:rsidRDefault="00197C9C" w:rsidP="00497A86">
      <w:pPr>
        <w:pStyle w:val="Heading1"/>
        <w:rPr>
          <w:sz w:val="28"/>
        </w:rPr>
      </w:pPr>
      <w:r w:rsidRPr="0095029C">
        <w:rPr>
          <w:sz w:val="28"/>
        </w:rPr>
        <w:t>Accomplishments vs. Plan</w:t>
      </w:r>
    </w:p>
    <w:p w:rsidR="00C07662" w:rsidRDefault="00933E1E" w:rsidP="004471E1">
      <w:pPr>
        <w:numPr>
          <w:ilvl w:val="0"/>
          <w:numId w:val="3"/>
        </w:numPr>
      </w:pPr>
      <w:ins w:id="24" w:author="Scott Rotvold" w:date="2015-02-05T10:57:00Z">
        <w:r>
          <w:t>Accomplished</w:t>
        </w:r>
      </w:ins>
      <w:del w:id="25" w:author="Scott Rotvold" w:date="2015-02-05T10:57:00Z">
        <w:r w:rsidR="00C07662" w:rsidDel="00933E1E">
          <w:delText>Plan</w:delText>
        </w:r>
      </w:del>
      <w:r w:rsidR="00C07662">
        <w:t xml:space="preserve"> – </w:t>
      </w:r>
      <w:ins w:id="26" w:author="Scott Rotvold" w:date="2015-02-05T10:57:00Z">
        <w:r>
          <w:t xml:space="preserve">Setup </w:t>
        </w:r>
        <w:proofErr w:type="spellStart"/>
        <w:r>
          <w:t>Git</w:t>
        </w:r>
        <w:proofErr w:type="spellEnd"/>
        <w:r>
          <w:t xml:space="preserve"> repository</w:t>
        </w:r>
      </w:ins>
      <w:del w:id="27" w:author="Scott Rotvold" w:date="2015-02-05T10:57:00Z">
        <w:r w:rsidR="000E5267" w:rsidDel="00933E1E">
          <w:delText>complete abc</w:delText>
        </w:r>
      </w:del>
    </w:p>
    <w:p w:rsidR="00933E1E" w:rsidRDefault="000E5267" w:rsidP="000E5267">
      <w:pPr>
        <w:numPr>
          <w:ilvl w:val="1"/>
          <w:numId w:val="3"/>
        </w:numPr>
        <w:rPr>
          <w:ins w:id="28" w:author="Scott Rotvold" w:date="2015-02-05T10:57:00Z"/>
        </w:rPr>
      </w:pPr>
      <w:del w:id="29" w:author="Scott Rotvold" w:date="2015-02-05T11:02:00Z">
        <w:r w:rsidDel="00D10930">
          <w:delText>Owner:</w:delText>
        </w:r>
      </w:del>
      <w:ins w:id="30" w:author="Scott Rotvold" w:date="2015-02-05T11:02:00Z">
        <w:r w:rsidR="00D10930">
          <w:t>Owner: Adam</w:t>
        </w:r>
      </w:ins>
      <w:ins w:id="31" w:author="Scott Rotvold" w:date="2015-02-05T10:57:00Z">
        <w:r w:rsidR="00933E1E">
          <w:t>, Scott</w:t>
        </w:r>
      </w:ins>
    </w:p>
    <w:p w:rsidR="000E5267" w:rsidRDefault="00933E1E" w:rsidP="000E5267">
      <w:pPr>
        <w:numPr>
          <w:ilvl w:val="1"/>
          <w:numId w:val="3"/>
        </w:numPr>
      </w:pPr>
      <w:ins w:id="32" w:author="Scott Rotvold" w:date="2015-02-05T10:57:00Z">
        <w:r>
          <w:t>Status: completely setup and organized</w:t>
        </w:r>
      </w:ins>
      <w:del w:id="33" w:author="Scott Rotvold" w:date="2015-02-05T10:57:00Z">
        <w:r w:rsidR="000E5267" w:rsidDel="00933E1E">
          <w:delText>XXX</w:delText>
        </w:r>
      </w:del>
    </w:p>
    <w:p w:rsidR="000E5267" w:rsidDel="00933E1E" w:rsidRDefault="000E5267" w:rsidP="000E5267">
      <w:pPr>
        <w:numPr>
          <w:ilvl w:val="1"/>
          <w:numId w:val="3"/>
        </w:numPr>
        <w:rPr>
          <w:del w:id="34" w:author="Scott Rotvold" w:date="2015-02-05T10:57:00Z"/>
        </w:rPr>
      </w:pPr>
      <w:del w:id="35" w:author="Scott Rotvold" w:date="2015-02-05T10:57:00Z">
        <w:r w:rsidDel="00933E1E">
          <w:delText>(status – e.g. completed coding but didn’t finish testing abc)</w:delText>
        </w:r>
      </w:del>
    </w:p>
    <w:p w:rsidR="000E5267" w:rsidRDefault="00933E1E" w:rsidP="004471E1">
      <w:pPr>
        <w:numPr>
          <w:ilvl w:val="0"/>
          <w:numId w:val="3"/>
        </w:numPr>
      </w:pPr>
      <w:ins w:id="36" w:author="Scott Rotvold" w:date="2015-02-05T10:58:00Z">
        <w:r>
          <w:t>Plan</w:t>
        </w:r>
      </w:ins>
      <w:del w:id="37" w:author="Scott Rotvold" w:date="2015-02-05T10:58:00Z">
        <w:r w:rsidR="000E5267" w:rsidDel="00933E1E">
          <w:delText>Plan</w:delText>
        </w:r>
      </w:del>
      <w:r w:rsidR="000E5267">
        <w:t xml:space="preserve"> – </w:t>
      </w:r>
      <w:ins w:id="38" w:author="Scott Rotvold" w:date="2015-02-05T10:58:00Z">
        <w:r>
          <w:t>Setup test Jenkins server</w:t>
        </w:r>
      </w:ins>
      <w:del w:id="39" w:author="Scott Rotvold" w:date="2015-02-05T10:58:00Z">
        <w:r w:rsidR="000E5267" w:rsidDel="00933E1E">
          <w:delText>complete bcd</w:delText>
        </w:r>
      </w:del>
    </w:p>
    <w:p w:rsidR="00C07662" w:rsidRDefault="000E5267" w:rsidP="000E5267">
      <w:pPr>
        <w:numPr>
          <w:ilvl w:val="1"/>
          <w:numId w:val="3"/>
        </w:numPr>
      </w:pPr>
      <w:r>
        <w:t>Owner:</w:t>
      </w:r>
      <w:ins w:id="40" w:author="Scott Rotvold" w:date="2015-02-05T10:59:00Z">
        <w:r w:rsidR="00933E1E">
          <w:t xml:space="preserve"> Madeline </w:t>
        </w:r>
      </w:ins>
      <w:del w:id="41" w:author="Scott Rotvold" w:date="2015-02-05T10:59:00Z">
        <w:r w:rsidDel="00933E1E">
          <w:delText xml:space="preserve"> XXX</w:delText>
        </w:r>
      </w:del>
    </w:p>
    <w:p w:rsidR="000E5267" w:rsidRDefault="00933E1E" w:rsidP="000E5267">
      <w:pPr>
        <w:numPr>
          <w:ilvl w:val="1"/>
          <w:numId w:val="3"/>
        </w:numPr>
      </w:pPr>
      <w:ins w:id="42" w:author="Scott Rotvold" w:date="2015-02-05T10:59:00Z">
        <w:r>
          <w:t xml:space="preserve">Status: Research finished and found there is a graphite plugin, continuing to work on setting </w:t>
        </w:r>
      </w:ins>
      <w:ins w:id="43" w:author="Scott Rotvold" w:date="2015-02-05T11:00:00Z">
        <w:r>
          <w:t>up Jenkins test server.</w:t>
        </w:r>
      </w:ins>
      <w:del w:id="44" w:author="Scott Rotvold" w:date="2015-02-05T10:59:00Z">
        <w:r w:rsidR="000E5267" w:rsidDel="00933E1E">
          <w:delText>(status – e.g. completed bcd and held a review)</w:delText>
        </w:r>
      </w:del>
    </w:p>
    <w:p w:rsidR="00933E1E" w:rsidRDefault="00933E1E" w:rsidP="000E5267">
      <w:pPr>
        <w:numPr>
          <w:ilvl w:val="0"/>
          <w:numId w:val="3"/>
        </w:numPr>
        <w:rPr>
          <w:ins w:id="45" w:author="Scott Rotvold" w:date="2015-02-05T11:00:00Z"/>
        </w:rPr>
      </w:pPr>
      <w:ins w:id="46" w:author="Scott Rotvold" w:date="2015-02-05T11:00:00Z">
        <w:r>
          <w:t>Accomplished – Continue research on graphite</w:t>
        </w:r>
      </w:ins>
    </w:p>
    <w:p w:rsidR="00933E1E" w:rsidRDefault="00933E1E" w:rsidP="00933E1E">
      <w:pPr>
        <w:numPr>
          <w:ilvl w:val="1"/>
          <w:numId w:val="3"/>
        </w:numPr>
        <w:rPr>
          <w:ins w:id="47" w:author="Scott Rotvold" w:date="2015-02-05T11:00:00Z"/>
        </w:rPr>
        <w:pPrChange w:id="48" w:author="Scott Rotvold" w:date="2015-02-05T11:00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49" w:author="Scott Rotvold" w:date="2015-02-05T11:00:00Z">
        <w:r>
          <w:t>Owner: Scott</w:t>
        </w:r>
      </w:ins>
    </w:p>
    <w:p w:rsidR="00D10930" w:rsidRDefault="00933E1E" w:rsidP="00933E1E">
      <w:pPr>
        <w:numPr>
          <w:ilvl w:val="1"/>
          <w:numId w:val="3"/>
        </w:numPr>
        <w:rPr>
          <w:ins w:id="50" w:author="Scott Rotvold" w:date="2015-02-05T11:02:00Z"/>
        </w:rPr>
        <w:pPrChange w:id="51" w:author="Scott Rotvold" w:date="2015-02-05T11:00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52" w:author="Scott Rotvold" w:date="2015-02-05T11:01:00Z">
        <w:r>
          <w:t xml:space="preserve">Status: Since graphite is actually split into multiple parts (the graphical UI, the whisper database to store data points, and the carbon daemon) there will be a deeper focus on the </w:t>
        </w:r>
      </w:ins>
      <w:ins w:id="53" w:author="Scott Rotvold" w:date="2015-02-05T11:02:00Z">
        <w:r>
          <w:t>individuals</w:t>
        </w:r>
      </w:ins>
      <w:ins w:id="54" w:author="Scott Rotvold" w:date="2015-02-05T11:01:00Z">
        <w:r>
          <w:t xml:space="preserve"> now that the high le</w:t>
        </w:r>
        <w:r w:rsidR="00590361">
          <w:t>vel is understood (will</w:t>
        </w:r>
        <w:r>
          <w:t xml:space="preserve"> be split between the team).</w:t>
        </w:r>
      </w:ins>
    </w:p>
    <w:p w:rsidR="00D10930" w:rsidRDefault="00D10930" w:rsidP="00D10930">
      <w:pPr>
        <w:numPr>
          <w:ilvl w:val="0"/>
          <w:numId w:val="3"/>
        </w:numPr>
        <w:rPr>
          <w:ins w:id="55" w:author="Scott Rotvold" w:date="2015-02-05T11:02:00Z"/>
        </w:rPr>
        <w:pPrChange w:id="56" w:author="Scott Rotvold" w:date="2015-02-05T11:02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57" w:author="Scott Rotvold" w:date="2015-02-05T11:02:00Z">
        <w:r>
          <w:t>Accomplished: Made the Project Specification Document and the MS project document.</w:t>
        </w:r>
      </w:ins>
    </w:p>
    <w:p w:rsidR="00D10930" w:rsidRDefault="00D10930" w:rsidP="00D10930">
      <w:pPr>
        <w:numPr>
          <w:ilvl w:val="1"/>
          <w:numId w:val="3"/>
        </w:numPr>
        <w:rPr>
          <w:ins w:id="58" w:author="Scott Rotvold" w:date="2015-02-05T11:03:00Z"/>
        </w:rPr>
        <w:pPrChange w:id="59" w:author="Scott Rotvold" w:date="2015-02-05T11:03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60" w:author="Scott Rotvold" w:date="2015-02-05T11:03:00Z">
        <w:r>
          <w:t>Owners: Madeline, Adam</w:t>
        </w:r>
      </w:ins>
    </w:p>
    <w:p w:rsidR="000E5267" w:rsidRDefault="00D10930" w:rsidP="00D10930">
      <w:pPr>
        <w:numPr>
          <w:ilvl w:val="1"/>
          <w:numId w:val="3"/>
        </w:numPr>
        <w:pPrChange w:id="61" w:author="Scott Rotvold" w:date="2015-02-05T11:03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62" w:author="Scott Rotvold" w:date="2015-02-05T11:03:00Z">
        <w:r>
          <w:t>Status: Need to update the mission statement of the project, need to add more specific milestones for the MS project report.</w:t>
        </w:r>
      </w:ins>
      <w:del w:id="63" w:author="Scott Rotvold" w:date="2015-02-05T11:00:00Z">
        <w:r w:rsidR="000E5267" w:rsidDel="00933E1E">
          <w:delText xml:space="preserve">Etc. </w:delText>
        </w:r>
      </w:del>
    </w:p>
    <w:p w:rsidR="00497A86" w:rsidRPr="0095029C" w:rsidRDefault="000E5267" w:rsidP="00497A86">
      <w:pPr>
        <w:pStyle w:val="Heading1"/>
        <w:rPr>
          <w:sz w:val="28"/>
        </w:rPr>
      </w:pPr>
      <w:r w:rsidRPr="0095029C">
        <w:rPr>
          <w:sz w:val="28"/>
        </w:rPr>
        <w:t>G</w:t>
      </w:r>
      <w:r w:rsidR="00497A86" w:rsidRPr="0095029C">
        <w:rPr>
          <w:sz w:val="28"/>
        </w:rPr>
        <w:t>oals for Next Week</w:t>
      </w:r>
      <w:r w:rsidR="00197C9C" w:rsidRPr="0095029C">
        <w:rPr>
          <w:sz w:val="28"/>
        </w:rPr>
        <w:t xml:space="preserve"> </w:t>
      </w:r>
    </w:p>
    <w:p w:rsidR="00497A86" w:rsidRDefault="00497A86" w:rsidP="00197C9C">
      <w:pPr>
        <w:numPr>
          <w:ilvl w:val="0"/>
          <w:numId w:val="3"/>
        </w:numPr>
      </w:pPr>
      <w:r>
        <w:t>Complete</w:t>
      </w:r>
      <w:ins w:id="64" w:author="Scott Rotvold" w:date="2015-02-05T11:04:00Z">
        <w:r w:rsidR="00D10930">
          <w:t xml:space="preserve"> redo of PSD and MS Project Document</w:t>
        </w:r>
      </w:ins>
      <w:del w:id="65" w:author="Scott Rotvold" w:date="2015-02-05T11:04:00Z">
        <w:r w:rsidDel="00D10930">
          <w:delText xml:space="preserve"> abc</w:delText>
        </w:r>
        <w:r w:rsidR="00401ED6" w:rsidDel="00D10930">
          <w:delText xml:space="preserve"> (testing and review)</w:delText>
        </w:r>
        <w:r w:rsidDel="00D10930">
          <w:delText xml:space="preserve"> </w:delText>
        </w:r>
      </w:del>
    </w:p>
    <w:p w:rsidR="00497A86" w:rsidRDefault="00497A86" w:rsidP="00197C9C">
      <w:pPr>
        <w:numPr>
          <w:ilvl w:val="1"/>
          <w:numId w:val="3"/>
        </w:numPr>
      </w:pPr>
      <w:r>
        <w:t>Owner:</w:t>
      </w:r>
      <w:ins w:id="66" w:author="Scott Rotvold" w:date="2015-02-05T11:05:00Z">
        <w:r w:rsidR="00D10930">
          <w:t xml:space="preserve"> All</w:t>
        </w:r>
      </w:ins>
      <w:del w:id="67" w:author="Scott Rotvold" w:date="2015-02-05T11:05:00Z">
        <w:r w:rsidDel="00D10930">
          <w:delText xml:space="preserve">  </w:delText>
        </w:r>
        <w:r w:rsidR="00197C9C" w:rsidDel="00D10930">
          <w:delText>XXX</w:delText>
        </w:r>
      </w:del>
    </w:p>
    <w:p w:rsidR="00497A86" w:rsidRDefault="00D10930" w:rsidP="00197C9C">
      <w:pPr>
        <w:numPr>
          <w:ilvl w:val="0"/>
          <w:numId w:val="3"/>
        </w:numPr>
      </w:pPr>
      <w:ins w:id="68" w:author="Scott Rotvold" w:date="2015-02-05T11:05:00Z">
        <w:r>
          <w:t>Split up graphite between the team</w:t>
        </w:r>
      </w:ins>
      <w:del w:id="69" w:author="Scott Rotvold" w:date="2015-02-05T11:05:00Z">
        <w:r w:rsidR="00497A86" w:rsidDel="00D10930">
          <w:delText>Complete cde</w:delText>
        </w:r>
      </w:del>
    </w:p>
    <w:p w:rsidR="00497A86" w:rsidRDefault="00497A86" w:rsidP="00197C9C">
      <w:pPr>
        <w:numPr>
          <w:ilvl w:val="1"/>
          <w:numId w:val="3"/>
        </w:numPr>
      </w:pPr>
      <w:r>
        <w:t xml:space="preserve">Owner:  </w:t>
      </w:r>
      <w:ins w:id="70" w:author="Scott Rotvold" w:date="2015-02-05T11:06:00Z">
        <w:r w:rsidR="00590361">
          <w:t>Scott</w:t>
        </w:r>
      </w:ins>
      <w:del w:id="71" w:author="Scott Rotvold" w:date="2015-02-05T11:06:00Z">
        <w:r w:rsidR="00197C9C" w:rsidDel="00D10930">
          <w:delText>YYY</w:delText>
        </w:r>
      </w:del>
    </w:p>
    <w:p w:rsidR="00D10930" w:rsidRDefault="00D10930" w:rsidP="000E5267">
      <w:pPr>
        <w:numPr>
          <w:ilvl w:val="0"/>
          <w:numId w:val="3"/>
        </w:numPr>
        <w:rPr>
          <w:ins w:id="72" w:author="Scott Rotvold" w:date="2015-02-05T11:06:00Z"/>
        </w:rPr>
      </w:pPr>
      <w:ins w:id="73" w:author="Scott Rotvold" w:date="2015-02-05T11:06:00Z">
        <w:r>
          <w:t>Complete the setup of the Jenkins test server</w:t>
        </w:r>
      </w:ins>
    </w:p>
    <w:p w:rsidR="002F1B58" w:rsidRDefault="00D10930" w:rsidP="00D10930">
      <w:pPr>
        <w:numPr>
          <w:ilvl w:val="1"/>
          <w:numId w:val="3"/>
        </w:numPr>
        <w:rPr>
          <w:ins w:id="74" w:author="Scott Rotvold" w:date="2015-02-05T11:09:00Z"/>
        </w:rPr>
        <w:pPrChange w:id="75" w:author="Scott Rotvold" w:date="2015-02-05T11:06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76" w:author="Scott Rotvold" w:date="2015-02-05T11:06:00Z">
        <w:r>
          <w:t>Owner: Madeline</w:t>
        </w:r>
      </w:ins>
    </w:p>
    <w:p w:rsidR="00590361" w:rsidRDefault="00590361" w:rsidP="002F1B58">
      <w:pPr>
        <w:numPr>
          <w:ilvl w:val="0"/>
          <w:numId w:val="3"/>
        </w:numPr>
        <w:rPr>
          <w:ins w:id="77" w:author="Scott Rotvold" w:date="2015-02-05T11:14:00Z"/>
        </w:rPr>
        <w:pPrChange w:id="78" w:author="Scott Rotvold" w:date="2015-02-05T11:09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79" w:author="Scott Rotvold" w:date="2015-02-05T11:14:00Z">
        <w:r>
          <w:t>Look into Chef</w:t>
        </w:r>
      </w:ins>
    </w:p>
    <w:p w:rsidR="000E5267" w:rsidRDefault="00590361" w:rsidP="00590361">
      <w:pPr>
        <w:numPr>
          <w:ilvl w:val="1"/>
          <w:numId w:val="3"/>
        </w:numPr>
        <w:pPrChange w:id="80" w:author="Scott Rotvold" w:date="2015-02-05T11:14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81" w:author="Scott Rotvold" w:date="2015-02-05T11:14:00Z">
        <w:r>
          <w:t>Owner: Adam</w:t>
        </w:r>
      </w:ins>
      <w:del w:id="82" w:author="Scott Rotvold" w:date="2015-02-05T11:06:00Z">
        <w:r w:rsidR="000E5267" w:rsidDel="00D10930">
          <w:delText xml:space="preserve">Etc. </w:delText>
        </w:r>
      </w:del>
    </w:p>
    <w:p w:rsidR="00AD2D17" w:rsidRDefault="00AD2D17" w:rsidP="00AD2D17">
      <w:pPr>
        <w:pStyle w:val="Heading2"/>
      </w:pPr>
      <w:r>
        <w:br w:type="page"/>
      </w:r>
      <w:r>
        <w:lastRenderedPageBreak/>
        <w:t>Risks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"/>
        <w:gridCol w:w="1887"/>
        <w:gridCol w:w="1631"/>
        <w:gridCol w:w="1521"/>
        <w:gridCol w:w="2206"/>
        <w:gridCol w:w="1664"/>
        <w:gridCol w:w="1847"/>
        <w:gridCol w:w="3024"/>
      </w:tblGrid>
      <w:tr w:rsidR="0088625F" w:rsidRPr="00C328DF" w:rsidTr="00BA0F89">
        <w:trPr>
          <w:trHeight w:val="465"/>
          <w:tblCellSpacing w:w="0" w:type="dxa"/>
        </w:trPr>
        <w:tc>
          <w:tcPr>
            <w:tcW w:w="64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88625F" w:rsidRPr="00C328DF" w:rsidTr="00BA0F89">
        <w:trPr>
          <w:trHeight w:val="318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R001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88625F" w:rsidP="00BA0F89">
            <w:pPr>
              <w:ind w:left="78"/>
              <w:jc w:val="center"/>
            </w:pPr>
            <w:ins w:id="83" w:author="Scott Rotvold" w:date="2015-02-05T11:17:00Z">
              <w:r>
                <w:t xml:space="preserve">Setting up </w:t>
              </w:r>
              <w:proofErr w:type="spellStart"/>
              <w:r>
                <w:t>Git</w:t>
              </w:r>
              <w:proofErr w:type="spellEnd"/>
              <w:r>
                <w:t xml:space="preserve"> repository</w:t>
              </w:r>
            </w:ins>
            <w:del w:id="84" w:author="Scott Rotvold" w:date="2015-02-05T11:17:00Z">
              <w:r w:rsidR="00AD2D17" w:rsidDel="0088625F">
                <w:delText>Are unable to receive updated data set</w:delText>
              </w:r>
            </w:del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20% / High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  <w:r>
              <w:t>Might cause a bottleneck in overall project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Del="0088625F" w:rsidRDefault="0088625F" w:rsidP="00BA0F89">
            <w:pPr>
              <w:jc w:val="center"/>
              <w:rPr>
                <w:del w:id="85" w:author="Scott Rotvold" w:date="2015-02-05T11:18:00Z"/>
              </w:rPr>
            </w:pPr>
            <w:ins w:id="86" w:author="Scott Rotvold" w:date="2015-02-05T11:18:00Z">
              <w:r>
                <w:t>Need to continue with project</w:t>
              </w:r>
            </w:ins>
            <w:del w:id="87" w:author="Scott Rotvold" w:date="2015-02-05T11:18:00Z">
              <w:r w:rsidR="00AD2D17" w:rsidDel="0088625F">
                <w:delText xml:space="preserve">Need decision in </w:delText>
              </w:r>
            </w:del>
          </w:p>
          <w:p w:rsidR="00AD2D17" w:rsidRPr="00C328DF" w:rsidRDefault="00AD2D17" w:rsidP="00BA0F89">
            <w:pPr>
              <w:jc w:val="center"/>
            </w:pPr>
            <w:del w:id="88" w:author="Scott Rotvold" w:date="2015-02-05T11:18:00Z">
              <w:r w:rsidDel="0088625F">
                <w:delText>2 weeks</w:delText>
              </w:r>
            </w:del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>
              <w:t>In case of impending bottleneck, will     contact sponsor ahead of time and inform them of the situation</w:t>
            </w:r>
          </w:p>
        </w:tc>
      </w:tr>
      <w:tr w:rsidR="0088625F" w:rsidRPr="00C328DF" w:rsidTr="00BA0F89">
        <w:trPr>
          <w:trHeight w:val="318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R002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88625F" w:rsidP="00BA0F89">
            <w:pPr>
              <w:ind w:left="78"/>
              <w:jc w:val="center"/>
            </w:pPr>
            <w:ins w:id="89" w:author="Scott Rotvold" w:date="2015-02-05T11:18:00Z">
              <w:r>
                <w:t>Ongoing</w:t>
              </w:r>
            </w:ins>
            <w:del w:id="90" w:author="Scott Rotvold" w:date="2015-02-05T11:18:00Z">
              <w:r w:rsidR="00AD2D17" w:rsidDel="0088625F">
                <w:delText>Resolved</w:delText>
              </w:r>
            </w:del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88625F" w:rsidP="00BA0F89">
            <w:pPr>
              <w:ind w:left="78"/>
              <w:jc w:val="center"/>
            </w:pPr>
            <w:ins w:id="91" w:author="Scott Rotvold" w:date="2015-02-05T11:18:00Z">
              <w:r>
                <w:t>Getting real Open Stack Jenkins data</w:t>
              </w:r>
            </w:ins>
            <w:del w:id="92" w:author="Scott Rotvold" w:date="2015-02-05T11:18:00Z">
              <w:r w:rsidR="00AD2D17" w:rsidDel="0088625F">
                <w:delText>New builds of Worldwind may break certain features</w:delText>
              </w:r>
            </w:del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del w:id="93" w:author="Scott Rotvold" w:date="2015-02-05T11:19:00Z">
              <w:r w:rsidDel="0088625F">
                <w:delText>Team</w:delText>
              </w:r>
            </w:del>
            <w:ins w:id="94" w:author="Scott Rotvold" w:date="2015-02-05T11:19:00Z">
              <w:r w:rsidR="0088625F">
                <w:t>Sponsor</w:t>
              </w:r>
            </w:ins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88625F" w:rsidP="00BA0F89">
            <w:pPr>
              <w:ind w:left="109"/>
              <w:jc w:val="center"/>
            </w:pPr>
            <w:ins w:id="95" w:author="Scott Rotvold" w:date="2015-02-05T11:19:00Z">
              <w:r>
                <w:t>45% Medium</w:t>
              </w:r>
            </w:ins>
            <w:del w:id="96" w:author="Scott Rotvold" w:date="2015-02-05T11:19:00Z">
              <w:r w:rsidR="00AD2D17" w:rsidDel="0088625F">
                <w:delText>99%/Medium</w:delText>
              </w:r>
            </w:del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88625F" w:rsidP="00BA0F89">
            <w:pPr>
              <w:ind w:left="109"/>
              <w:jc w:val="center"/>
            </w:pPr>
            <w:ins w:id="97" w:author="Scott Rotvold" w:date="2015-02-05T11:19:00Z">
              <w:r>
                <w:t>Required to test the system when it is setup</w:t>
              </w:r>
            </w:ins>
            <w:del w:id="98" w:author="Scott Rotvold" w:date="2015-02-05T11:19:00Z">
              <w:r w:rsidR="00AD2D17" w:rsidDel="0088625F">
                <w:delText>Might break the program in future releases</w:delText>
              </w:r>
            </w:del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88625F" w:rsidP="00BA0F89">
            <w:pPr>
              <w:jc w:val="center"/>
            </w:pPr>
            <w:ins w:id="99" w:author="Scott Rotvold" w:date="2015-02-05T11:19:00Z">
              <w:r>
                <w:t>Decision from mentors to use real data</w:t>
              </w:r>
            </w:ins>
            <w:del w:id="100" w:author="Scott Rotvold" w:date="2015-02-05T11:19:00Z">
              <w:r w:rsidR="00AD2D17" w:rsidDel="0088625F">
                <w:delText>Decision with team and mentors during next meeting</w:delText>
              </w:r>
            </w:del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88625F" w:rsidP="00BA0F89">
            <w:pPr>
              <w:jc w:val="center"/>
            </w:pPr>
            <w:ins w:id="101" w:author="Scott Rotvold" w:date="2015-02-05T11:20:00Z">
              <w:r>
                <w:t>If critical point reached, dummy data will be used</w:t>
              </w:r>
            </w:ins>
            <w:del w:id="102" w:author="Scott Rotvold" w:date="2015-02-05T11:20:00Z">
              <w:r w:rsidR="00AD2D17" w:rsidDel="0088625F">
                <w:delText>Either stick with a specific build, or if you update fix minor bugs</w:delText>
              </w:r>
            </w:del>
          </w:p>
        </w:tc>
      </w:tr>
      <w:tr w:rsidR="0088625F" w:rsidRPr="00C328DF" w:rsidTr="00BA0F89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88625F" w:rsidP="00BA0F89">
            <w:pPr>
              <w:ind w:left="78"/>
              <w:jc w:val="center"/>
            </w:pPr>
            <w:ins w:id="103" w:author="Scott Rotvold" w:date="2015-02-05T11:20:00Z">
              <w:r>
                <w:t>R003</w:t>
              </w:r>
            </w:ins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88625F" w:rsidP="00BA0F89">
            <w:pPr>
              <w:ind w:left="78"/>
              <w:jc w:val="center"/>
            </w:pPr>
            <w:ins w:id="104" w:author="Scott Rotvold" w:date="2015-02-05T11:20:00Z">
              <w:r>
                <w:t>Ongoing</w:t>
              </w:r>
            </w:ins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88625F" w:rsidP="00BA0F89">
            <w:pPr>
              <w:ind w:left="78"/>
              <w:jc w:val="center"/>
            </w:pPr>
            <w:ins w:id="105" w:author="Scott Rotvold" w:date="2015-02-05T11:20:00Z">
              <w:r>
                <w:t>Getting an example Jenkins setup</w:t>
              </w:r>
            </w:ins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88625F" w:rsidP="00BA0F89">
            <w:pPr>
              <w:ind w:left="109"/>
              <w:jc w:val="center"/>
            </w:pPr>
            <w:ins w:id="106" w:author="Scott Rotvold" w:date="2015-02-05T11:20:00Z">
              <w:r>
                <w:t>Sponsor</w:t>
              </w:r>
            </w:ins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88625F" w:rsidP="00BA0F89">
            <w:pPr>
              <w:ind w:left="109"/>
              <w:jc w:val="center"/>
            </w:pPr>
            <w:ins w:id="107" w:author="Scott Rotvold" w:date="2015-02-05T11:21:00Z">
              <w:r>
                <w:t>15% Medium-Low</w:t>
              </w:r>
            </w:ins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88625F" w:rsidP="00BA0F89">
            <w:pPr>
              <w:ind w:left="109"/>
              <w:jc w:val="center"/>
            </w:pPr>
            <w:ins w:id="108" w:author="Scott Rotvold" w:date="2015-02-05T11:21:00Z">
              <w:r>
                <w:t>Would be helpful for setting up the test Jenkins server</w:t>
              </w:r>
            </w:ins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88625F" w:rsidP="00BA0F89">
            <w:pPr>
              <w:ind w:left="51"/>
              <w:jc w:val="center"/>
            </w:pPr>
            <w:ins w:id="109" w:author="Scott Rotvold" w:date="2015-02-05T11:21:00Z">
              <w:r>
                <w:t>Idea brought up by a mentor with an old Jenkins setup</w:t>
              </w:r>
            </w:ins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E673BB" w:rsidP="00BA0F89">
            <w:pPr>
              <w:ind w:left="51"/>
              <w:jc w:val="center"/>
            </w:pPr>
            <w:bookmarkStart w:id="110" w:name="_GoBack"/>
            <w:bookmarkEnd w:id="110"/>
            <w:ins w:id="111" w:author="Scott Rotvold" w:date="2015-02-05T11:27:00Z">
              <w:r>
                <w:t>Will continue</w:t>
              </w:r>
            </w:ins>
            <w:ins w:id="112" w:author="Scott Rotvold" w:date="2015-02-05T11:21:00Z">
              <w:r w:rsidR="0088625F">
                <w:t xml:space="preserve"> to setup the system wither this is found or not.</w:t>
              </w:r>
            </w:ins>
          </w:p>
        </w:tc>
      </w:tr>
      <w:tr w:rsidR="0088625F" w:rsidRPr="00C328DF" w:rsidTr="00BA0F89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</w:tbl>
    <w:p w:rsidR="00AD2D17" w:rsidRDefault="00AD2D17" w:rsidP="00AD2D17">
      <w:pPr>
        <w:rPr>
          <w:rFonts w:cs="Arial"/>
          <w:b/>
          <w:sz w:val="28"/>
          <w:szCs w:val="28"/>
        </w:rPr>
      </w:pPr>
    </w:p>
    <w:p w:rsidR="00AD2D17" w:rsidRDefault="00AD2D17" w:rsidP="00AD2D17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D2D17" w:rsidRDefault="00AD2D17" w:rsidP="00AD2D17">
      <w:pPr>
        <w:pStyle w:val="Heading2"/>
      </w:pPr>
      <w:r>
        <w:lastRenderedPageBreak/>
        <w:t>Issues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655"/>
        <w:gridCol w:w="1056"/>
        <w:gridCol w:w="2667"/>
        <w:gridCol w:w="797"/>
        <w:gridCol w:w="1363"/>
        <w:gridCol w:w="3387"/>
        <w:gridCol w:w="3858"/>
      </w:tblGrid>
      <w:tr w:rsidR="00AD2D17" w:rsidRPr="00C328DF" w:rsidTr="00BA0F89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6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RID#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:rsidTr="00BA0F89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</w:pPr>
            <w:r>
              <w:t>I001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  <w:del w:id="113" w:author="Scott Rotvold" w:date="2015-02-05T11:23:00Z">
              <w:r w:rsidDel="0019426C">
                <w:delText>Standardize our code and comments</w:delText>
              </w:r>
            </w:del>
            <w:ins w:id="114" w:author="Scott Rotvold" w:date="2015-02-05T11:23:00Z">
              <w:r w:rsidR="0019426C">
                <w:t>Communication is not standardized</w:t>
              </w:r>
            </w:ins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1/31/20</w:t>
            </w:r>
            <w:ins w:id="115" w:author="Scott Rotvold" w:date="2015-02-05T11:26:00Z">
              <w:r w:rsidR="00E86FA6">
                <w:t>15</w:t>
              </w:r>
            </w:ins>
            <w:del w:id="116" w:author="Scott Rotvold" w:date="2015-02-05T11:26:00Z">
              <w:r w:rsidDel="00E86FA6">
                <w:delText>11</w:delText>
              </w:r>
            </w:del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  <w:r>
              <w:t>Issue will compound and will take longer to fix if left unchecked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19426C" w:rsidP="00BA0F89">
            <w:pPr>
              <w:jc w:val="center"/>
            </w:pPr>
            <w:ins w:id="117" w:author="Scott Rotvold" w:date="2015-02-05T11:23:00Z">
              <w:r>
                <w:t xml:space="preserve">Resolution: </w:t>
              </w:r>
            </w:ins>
            <w:ins w:id="118" w:author="Scott Rotvold" w:date="2015-02-05T11:24:00Z">
              <w:r w:rsidR="00633C5E">
                <w:t>Team will use google hang</w:t>
              </w:r>
            </w:ins>
            <w:ins w:id="119" w:author="Scott Rotvold" w:date="2015-02-05T11:25:00Z">
              <w:r w:rsidR="00633C5E">
                <w:t>outs for communication with mentors and each other.</w:t>
              </w:r>
            </w:ins>
            <w:del w:id="120" w:author="Scott Rotvold" w:date="2015-02-05T11:23:00Z">
              <w:r w:rsidR="00AD2D17" w:rsidDel="0019426C">
                <w:delText>Get code and comments fixed on 1/29/2011 as a team</w:delText>
              </w:r>
            </w:del>
          </w:p>
        </w:tc>
      </w:tr>
      <w:tr w:rsidR="00AD2D17" w:rsidRPr="00C328DF" w:rsidTr="00BA0F89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E86FA6" w:rsidP="00BA0F89">
            <w:pPr>
              <w:ind w:left="78"/>
            </w:pPr>
            <w:ins w:id="121" w:author="Scott Rotvold" w:date="2015-02-05T11:25:00Z">
              <w:r>
                <w:t>1001</w:t>
              </w:r>
            </w:ins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E86FA6" w:rsidP="00BA0F89">
            <w:pPr>
              <w:ind w:left="78"/>
            </w:pPr>
            <w:ins w:id="122" w:author="Scott Rotvold" w:date="2015-02-05T11:25:00Z">
              <w:r>
                <w:t>Ongoing</w:t>
              </w:r>
            </w:ins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E86FA6" w:rsidP="00BA0F89">
            <w:pPr>
              <w:ind w:left="78"/>
            </w:pPr>
            <w:ins w:id="123" w:author="Scott Rotvold" w:date="2015-02-05T11:25:00Z">
              <w:r>
                <w:t>Microsoft Project Plan requirement unclear, need to redo project plan</w:t>
              </w:r>
            </w:ins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E86FA6" w:rsidP="00BA0F89">
            <w:pPr>
              <w:ind w:left="109"/>
            </w:pPr>
            <w:ins w:id="124" w:author="Scott Rotvold" w:date="2015-02-05T11:25:00Z">
              <w:r>
                <w:t>Team</w:t>
              </w:r>
            </w:ins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E86FA6" w:rsidP="00BA0F89">
            <w:pPr>
              <w:ind w:left="109"/>
            </w:pPr>
            <w:ins w:id="125" w:author="Scott Rotvold" w:date="2015-02-05T11:26:00Z">
              <w:r>
                <w:t>2/10/2015</w:t>
              </w:r>
            </w:ins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E86FA6" w:rsidP="00BA0F89">
            <w:pPr>
              <w:ind w:left="109"/>
            </w:pPr>
            <w:ins w:id="126" w:author="Scott Rotvold" w:date="2015-02-05T11:26:00Z">
              <w:r>
                <w:t>Issue will compound on future reports if we do not fix now</w:t>
              </w:r>
            </w:ins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E86FA6" w:rsidP="00BA0F89">
            <w:pPr>
              <w:ind w:left="51"/>
            </w:pPr>
            <w:ins w:id="127" w:author="Scott Rotvold" w:date="2015-02-05T11:26:00Z">
              <w:r>
                <w:t xml:space="preserve">Recommendation: Team will fix current MS project document and add </w:t>
              </w:r>
            </w:ins>
            <w:ins w:id="128" w:author="Scott Rotvold" w:date="2015-02-05T11:27:00Z">
              <w:r w:rsidR="00E673BB">
                <w:t>more specific</w:t>
              </w:r>
            </w:ins>
            <w:ins w:id="129" w:author="Scott Rotvold" w:date="2015-02-05T11:26:00Z">
              <w:r>
                <w:t xml:space="preserve"> sprint milestones.</w:t>
              </w:r>
            </w:ins>
          </w:p>
        </w:tc>
      </w:tr>
      <w:tr w:rsidR="00AD2D17" w:rsidRPr="00C328DF" w:rsidTr="00BA0F89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</w:pPr>
          </w:p>
        </w:tc>
      </w:tr>
    </w:tbl>
    <w:p w:rsidR="001E37E1" w:rsidRDefault="001E37E1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C05B7B" w:rsidRDefault="00C05B7B" w:rsidP="00E25D04"/>
    <w:p w:rsidR="00E25D04" w:rsidRDefault="00E25D04" w:rsidP="00E25D04"/>
    <w:p w:rsidR="00E25D04" w:rsidRDefault="00E25D04" w:rsidP="00E25D04"/>
    <w:p w:rsidR="00E25D04" w:rsidRDefault="00E25D04" w:rsidP="00E25D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750"/>
        <w:gridCol w:w="661"/>
        <w:gridCol w:w="928"/>
        <w:gridCol w:w="928"/>
        <w:gridCol w:w="928"/>
        <w:gridCol w:w="839"/>
        <w:gridCol w:w="928"/>
        <w:gridCol w:w="928"/>
        <w:gridCol w:w="928"/>
        <w:gridCol w:w="839"/>
        <w:gridCol w:w="928"/>
        <w:gridCol w:w="928"/>
        <w:gridCol w:w="928"/>
        <w:gridCol w:w="839"/>
      </w:tblGrid>
      <w:tr w:rsidR="00C24E37" w:rsidRPr="00C05B7B" w:rsidTr="00E25D04">
        <w:trPr>
          <w:trHeight w:val="300"/>
        </w:trPr>
        <w:tc>
          <w:tcPr>
            <w:tcW w:w="0" w:type="auto"/>
            <w:hideMark/>
          </w:tcPr>
          <w:p w:rsidR="00C24E37" w:rsidRPr="00C05B7B" w:rsidRDefault="00C24E37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1/31/14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2/7/14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</w:t>
            </w:r>
            <w:r>
              <w:rPr>
                <w:sz w:val="16"/>
                <w:szCs w:val="16"/>
              </w:rPr>
              <w:t>4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2/2</w:t>
            </w:r>
            <w:r>
              <w:rPr>
                <w:sz w:val="16"/>
                <w:szCs w:val="16"/>
              </w:rPr>
              <w:t>1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2/28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</w:t>
            </w:r>
            <w:r>
              <w:rPr>
                <w:sz w:val="16"/>
                <w:szCs w:val="16"/>
              </w:rPr>
              <w:t>7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</w:t>
            </w:r>
            <w:r>
              <w:rPr>
                <w:sz w:val="16"/>
                <w:szCs w:val="16"/>
              </w:rPr>
              <w:t>4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</w:t>
            </w:r>
            <w:r>
              <w:rPr>
                <w:sz w:val="16"/>
                <w:szCs w:val="16"/>
              </w:rPr>
              <w:t>1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</w:t>
            </w:r>
            <w:r>
              <w:rPr>
                <w:sz w:val="16"/>
                <w:szCs w:val="16"/>
              </w:rPr>
              <w:t>8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</w:t>
            </w:r>
            <w:r>
              <w:rPr>
                <w:sz w:val="16"/>
                <w:szCs w:val="16"/>
              </w:rPr>
              <w:t>4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</w:t>
            </w:r>
            <w:r>
              <w:rPr>
                <w:sz w:val="16"/>
                <w:szCs w:val="16"/>
              </w:rPr>
              <w:t>1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</w:t>
            </w:r>
            <w:r>
              <w:rPr>
                <w:sz w:val="16"/>
                <w:szCs w:val="16"/>
              </w:rPr>
              <w:t>8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</w:t>
            </w:r>
            <w:r>
              <w:rPr>
                <w:sz w:val="16"/>
                <w:szCs w:val="16"/>
              </w:rPr>
              <w:t>5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24E37" w:rsidRPr="00E25D04" w:rsidRDefault="00C24E37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5/</w:t>
            </w:r>
            <w:r>
              <w:rPr>
                <w:sz w:val="16"/>
                <w:szCs w:val="16"/>
              </w:rPr>
              <w:t>2</w:t>
            </w:r>
            <w:r w:rsidRPr="00E25D04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4</w:t>
            </w:r>
          </w:p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Planned milestone events are being met</w:t>
            </w:r>
          </w:p>
          <w:p w:rsidR="00C05B7B" w:rsidRPr="00C05B7B" w:rsidRDefault="00C05B7B" w:rsidP="00C05B7B"/>
        </w:tc>
        <w:tc>
          <w:tcPr>
            <w:tcW w:w="0" w:type="auto"/>
            <w:noWrap/>
            <w:hideMark/>
          </w:tcPr>
          <w:p w:rsidR="00C05B7B" w:rsidRPr="00C05B7B" w:rsidRDefault="002F1B58">
            <w:ins w:id="130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2F1B58">
            <w:ins w:id="131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Budget is under control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2F1B58">
            <w:ins w:id="132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2F1B58">
            <w:ins w:id="133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Quality control results are within specifications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2F1B58">
            <w:ins w:id="134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2F1B58">
            <w:ins w:id="135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Change control process indicates minimal requests for change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2F1B58">
            <w:ins w:id="136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2F1B58">
            <w:ins w:id="137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resources are being supplied per schedule and skill levels are adequate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2F1B58">
            <w:ins w:id="138" w:author="Scott Rotvold" w:date="2015-02-05T11:10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2F1B58">
            <w:ins w:id="139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team appears to be cohesive and reasonably happy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2F1B58">
            <w:ins w:id="140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2F1B58">
            <w:ins w:id="141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Users seem satisfied with progress of the work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2F1B58">
            <w:ins w:id="142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2F1B58">
            <w:ins w:id="143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 xml:space="preserve">Top management remains visibly </w:t>
            </w:r>
            <w:r>
              <w:lastRenderedPageBreak/>
              <w:t>supportive of the project goals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2F1B58">
            <w:ins w:id="144" w:author="Scott Rotvold" w:date="2015-02-05T11:11:00Z">
              <w:r>
                <w:lastRenderedPageBreak/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2F1B58">
            <w:ins w:id="145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lastRenderedPageBreak/>
              <w:t>Third-party vendors are delivering quality items on schedule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Risk events are under control and nothing unusual is appearing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2F1B58">
            <w:ins w:id="146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2F1B58">
            <w:ins w:id="147" w:author="Scott Rotvold" w:date="2015-02-05T11:1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training program is progressing according to plan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2F1B58">
            <w:ins w:id="148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2F1B58">
            <w:ins w:id="149" w:author="Scott Rotvold" w:date="2015-02-05T11:1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Pr="00C05B7B" w:rsidRDefault="00C05B7B">
            <w:r>
              <w:t>Relationships with support groups appear to have no identifiable issues</w:t>
            </w:r>
          </w:p>
        </w:tc>
        <w:tc>
          <w:tcPr>
            <w:tcW w:w="0" w:type="auto"/>
            <w:noWrap/>
            <w:hideMark/>
          </w:tcPr>
          <w:p w:rsidR="00C05B7B" w:rsidRPr="00C05B7B" w:rsidRDefault="002F1B58">
            <w:ins w:id="150" w:author="Scott Rotvold" w:date="2015-02-05T11:11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2F1B58">
            <w:ins w:id="151" w:author="Scott Rotvold" w:date="2015-02-05T11:12:00Z">
              <w:r>
                <w:t>OK</w:t>
              </w:r>
            </w:ins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</w:tbl>
    <w:p w:rsidR="00C05B7B" w:rsidRDefault="00C05B7B" w:rsidP="00E25D04"/>
    <w:p w:rsidR="00E25D04" w:rsidRDefault="00E25D04" w:rsidP="00E25D04">
      <w:r>
        <w:t>In each cell say OK or put a number for a note that you add below.</w:t>
      </w:r>
    </w:p>
    <w:p w:rsidR="00E25D04" w:rsidRDefault="00E25D04" w:rsidP="00E25D04"/>
    <w:p w:rsidR="00E25D04" w:rsidRPr="00C05B7B" w:rsidRDefault="00E25D04" w:rsidP="00E25D04">
      <w:r>
        <w:t>Note 1:</w:t>
      </w:r>
    </w:p>
    <w:sectPr w:rsidR="00E25D04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5C9" w:rsidRDefault="00D015C9" w:rsidP="00590361">
      <w:r>
        <w:separator/>
      </w:r>
    </w:p>
  </w:endnote>
  <w:endnote w:type="continuationSeparator" w:id="0">
    <w:p w:rsidR="00D015C9" w:rsidRDefault="00D015C9" w:rsidP="00590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5C9" w:rsidRDefault="00D015C9" w:rsidP="00590361">
      <w:r>
        <w:separator/>
      </w:r>
    </w:p>
  </w:footnote>
  <w:footnote w:type="continuationSeparator" w:id="0">
    <w:p w:rsidR="00D015C9" w:rsidRDefault="00D015C9" w:rsidP="00590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735E"/>
    <w:multiLevelType w:val="hybridMultilevel"/>
    <w:tmpl w:val="A78AFB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cott Rotvold">
    <w15:presenceInfo w15:providerId="Windows Live" w15:userId="57b657cfa7aa3c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86"/>
    <w:rsid w:val="00033C46"/>
    <w:rsid w:val="00067EC0"/>
    <w:rsid w:val="000D4481"/>
    <w:rsid w:val="000E5267"/>
    <w:rsid w:val="000E6C75"/>
    <w:rsid w:val="00123747"/>
    <w:rsid w:val="00140F5B"/>
    <w:rsid w:val="00150570"/>
    <w:rsid w:val="0019426C"/>
    <w:rsid w:val="00197C9C"/>
    <w:rsid w:val="001C5369"/>
    <w:rsid w:val="001D5EFD"/>
    <w:rsid w:val="001E37E1"/>
    <w:rsid w:val="002617DF"/>
    <w:rsid w:val="002771EA"/>
    <w:rsid w:val="002F09D6"/>
    <w:rsid w:val="002F1B58"/>
    <w:rsid w:val="00313AE0"/>
    <w:rsid w:val="003323D0"/>
    <w:rsid w:val="00383737"/>
    <w:rsid w:val="00401ED6"/>
    <w:rsid w:val="00424F2A"/>
    <w:rsid w:val="004471E1"/>
    <w:rsid w:val="00463A7F"/>
    <w:rsid w:val="00467F04"/>
    <w:rsid w:val="00497A86"/>
    <w:rsid w:val="004D51FC"/>
    <w:rsid w:val="00505159"/>
    <w:rsid w:val="0054298A"/>
    <w:rsid w:val="00590361"/>
    <w:rsid w:val="005B1FC1"/>
    <w:rsid w:val="005D142C"/>
    <w:rsid w:val="005E762E"/>
    <w:rsid w:val="00633C5E"/>
    <w:rsid w:val="00650170"/>
    <w:rsid w:val="00670D27"/>
    <w:rsid w:val="00735F26"/>
    <w:rsid w:val="007407A2"/>
    <w:rsid w:val="007610A3"/>
    <w:rsid w:val="0088625F"/>
    <w:rsid w:val="00933E1E"/>
    <w:rsid w:val="0095029C"/>
    <w:rsid w:val="009B11EF"/>
    <w:rsid w:val="00A06CC0"/>
    <w:rsid w:val="00A221DF"/>
    <w:rsid w:val="00A35E42"/>
    <w:rsid w:val="00A46BCC"/>
    <w:rsid w:val="00AC40DC"/>
    <w:rsid w:val="00AD2D17"/>
    <w:rsid w:val="00B10802"/>
    <w:rsid w:val="00B12868"/>
    <w:rsid w:val="00B152BA"/>
    <w:rsid w:val="00B87030"/>
    <w:rsid w:val="00B970D5"/>
    <w:rsid w:val="00BA494F"/>
    <w:rsid w:val="00BE4405"/>
    <w:rsid w:val="00C05B7B"/>
    <w:rsid w:val="00C07662"/>
    <w:rsid w:val="00C24E37"/>
    <w:rsid w:val="00C372D6"/>
    <w:rsid w:val="00CE4DBA"/>
    <w:rsid w:val="00D015C9"/>
    <w:rsid w:val="00D07AF9"/>
    <w:rsid w:val="00D10930"/>
    <w:rsid w:val="00D17043"/>
    <w:rsid w:val="00D77A7A"/>
    <w:rsid w:val="00DF562E"/>
    <w:rsid w:val="00E25D04"/>
    <w:rsid w:val="00E43164"/>
    <w:rsid w:val="00E673BB"/>
    <w:rsid w:val="00E86FA6"/>
    <w:rsid w:val="00E91B76"/>
    <w:rsid w:val="00EC61FA"/>
    <w:rsid w:val="00EE1DEA"/>
    <w:rsid w:val="00EF03AE"/>
    <w:rsid w:val="00F13B36"/>
    <w:rsid w:val="00F54A3D"/>
    <w:rsid w:val="00F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0EBE2F5-7DD1-482F-890D-D94F7D9C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903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0361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nhideWhenUsed/>
    <w:rsid w:val="005903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90361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keywords>e</cp:keywords>
  <cp:lastModifiedBy>Scott Rotvold</cp:lastModifiedBy>
  <cp:revision>7</cp:revision>
  <dcterms:created xsi:type="dcterms:W3CDTF">2015-02-05T17:07:00Z</dcterms:created>
  <dcterms:modified xsi:type="dcterms:W3CDTF">2015-02-05T17:28:00Z</dcterms:modified>
</cp:coreProperties>
</file>