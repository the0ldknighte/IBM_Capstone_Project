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86" w:rsidDel="001E51F0" w:rsidRDefault="00497A86" w:rsidP="00650170">
      <w:pPr>
        <w:pStyle w:val="Title"/>
        <w:spacing w:before="0" w:after="0"/>
        <w:rPr>
          <w:del w:id="0" w:author="Scott Rotvold" w:date="2015-01-29T11:15:00Z"/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del w:id="1" w:author="Scott Rotvold" w:date="2015-01-29T09:22:00Z">
        <w:r w:rsidR="00650170" w:rsidRPr="00650170" w:rsidDel="00AC40DC">
          <w:rPr>
            <w:sz w:val="28"/>
            <w:szCs w:val="28"/>
          </w:rPr>
          <w:delText>&lt;Date&gt;</w:delText>
        </w:r>
      </w:del>
      <w:ins w:id="2" w:author="Scott Rotvold" w:date="2015-01-29T09:22:00Z">
        <w:r w:rsidR="00AC40DC">
          <w:rPr>
            <w:sz w:val="28"/>
            <w:szCs w:val="28"/>
          </w:rPr>
          <w:t>1/31/15</w:t>
        </w:r>
      </w:ins>
      <w:bookmarkStart w:id="3" w:name="_GoBack"/>
      <w:bookmarkEnd w:id="3"/>
    </w:p>
    <w:p w:rsidR="00650170" w:rsidRPr="00650170" w:rsidRDefault="00650170" w:rsidP="001E51F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50170" w:rsidP="00650170">
      <w:pPr>
        <w:pStyle w:val="Title"/>
        <w:spacing w:before="0" w:after="0"/>
        <w:rPr>
          <w:sz w:val="28"/>
          <w:szCs w:val="28"/>
        </w:rPr>
      </w:pPr>
      <w:del w:id="4" w:author="Scott Rotvold" w:date="2015-01-29T09:17:00Z">
        <w:r w:rsidDel="00AC40DC">
          <w:rPr>
            <w:sz w:val="28"/>
            <w:szCs w:val="28"/>
          </w:rPr>
          <w:delText>&lt;Project Name&gt;</w:delText>
        </w:r>
      </w:del>
      <w:ins w:id="5" w:author="Scott Rotvold" w:date="2015-01-29T09:17:00Z">
        <w:r w:rsidR="00AC40DC">
          <w:rPr>
            <w:sz w:val="28"/>
            <w:szCs w:val="28"/>
          </w:rPr>
          <w:t>IBM Continuous Integration Project</w:t>
        </w:r>
      </w:ins>
    </w:p>
    <w:p w:rsidR="00497A86" w:rsidRDefault="00497A86" w:rsidP="00497A86">
      <w:pPr>
        <w:jc w:val="center"/>
      </w:pPr>
      <w:del w:id="6" w:author="Scott Rotvold" w:date="2015-01-29T09:17:00Z">
        <w:r w:rsidDel="00AC40DC">
          <w:delText>&lt;</w:delText>
        </w:r>
        <w:r w:rsidR="00033C46" w:rsidDel="00AC40DC">
          <w:delText>Team members</w:delText>
        </w:r>
        <w:r w:rsidDel="00AC40DC">
          <w:delText>&gt;</w:delText>
        </w:r>
      </w:del>
      <w:ins w:id="7" w:author="Scott Rotvold" w:date="2015-01-29T09:17:00Z">
        <w:r w:rsidR="00AC40DC">
          <w:t xml:space="preserve">Adam Murray, Brandon Ebersohl, Madeline </w:t>
        </w:r>
      </w:ins>
      <w:ins w:id="8" w:author="Scott Rotvold" w:date="2015-01-29T09:18:00Z">
        <w:r w:rsidR="00AC40DC">
          <w:t>Gordon, Scott Rotvold</w:t>
        </w:r>
      </w:ins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Pr="00197C9C" w:rsidRDefault="000E5267" w:rsidP="00197C9C">
      <w:pPr>
        <w:numPr>
          <w:ilvl w:val="0"/>
          <w:numId w:val="3"/>
        </w:numPr>
      </w:pPr>
      <w:del w:id="9" w:author="Scott Rotvold" w:date="2015-01-29T09:20:00Z">
        <w:r w:rsidDel="00AC40DC">
          <w:delText>e.g. – delivered first prototype (basic UI capability)</w:delText>
        </w:r>
      </w:del>
      <w:ins w:id="10" w:author="Scott Rotvold" w:date="2015-01-29T09:20:00Z">
        <w:r w:rsidR="00AC40DC">
          <w:t xml:space="preserve">Met with mentor and began preliminary technology </w:t>
        </w:r>
      </w:ins>
      <w:ins w:id="11" w:author="Scott Rotvold" w:date="2015-01-29T09:23:00Z">
        <w:r w:rsidR="00013FB4">
          <w:t>research</w:t>
        </w:r>
      </w:ins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0E5267" w:rsidP="00150570">
      <w:pPr>
        <w:numPr>
          <w:ilvl w:val="0"/>
          <w:numId w:val="3"/>
        </w:numPr>
      </w:pPr>
      <w:del w:id="12" w:author="Scott Rotvold" w:date="2015-01-29T09:20:00Z">
        <w:r w:rsidDel="00AC40DC">
          <w:delText>e.g. – met with mentor and resolved networking issue</w:delText>
        </w:r>
      </w:del>
      <w:ins w:id="13" w:author="Scott Rotvold" w:date="2015-01-29T09:20:00Z">
        <w:r w:rsidR="00AC40DC">
          <w:t>Met with mentor to get an understanding of the project architecture and what is required of us.</w:t>
        </w:r>
      </w:ins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AC40DC" w:rsidP="00150570">
      <w:pPr>
        <w:numPr>
          <w:ilvl w:val="0"/>
          <w:numId w:val="3"/>
        </w:numPr>
      </w:pPr>
      <w:ins w:id="14" w:author="Scott Rotvold" w:date="2015-01-29T09:21:00Z">
        <w:r>
          <w:t>It was challenging to find a consistent meeting time but one was eventually established (8:00 AM on Wednesdays)</w:t>
        </w:r>
      </w:ins>
      <w:del w:id="15" w:author="Scott Rotvold" w:date="2015-01-29T09:21:00Z">
        <w:r w:rsidR="000E5267" w:rsidDel="00AC40DC">
          <w:delText xml:space="preserve">e.g. </w:delText>
        </w:r>
        <w:r w:rsidR="00BA494F" w:rsidDel="00AC40DC">
          <w:delText>– mentor was out of town last week so we couldn’t hold our design review</w:delText>
        </w:r>
      </w:del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C07662" w:rsidP="004471E1">
      <w:pPr>
        <w:numPr>
          <w:ilvl w:val="0"/>
          <w:numId w:val="3"/>
        </w:numPr>
      </w:pPr>
      <w:r>
        <w:t>Plan –</w:t>
      </w:r>
      <w:ins w:id="16" w:author="Scott Rotvold" w:date="2015-01-29T09:23:00Z">
        <w:r w:rsidR="00013FB4">
          <w:t xml:space="preserve"> Begin general technology research</w:t>
        </w:r>
      </w:ins>
      <w:del w:id="17" w:author="Scott Rotvold" w:date="2015-01-29T09:23:00Z">
        <w:r w:rsidDel="00013FB4">
          <w:delText xml:space="preserve"> </w:delText>
        </w:r>
        <w:r w:rsidR="000E5267" w:rsidDel="00013FB4">
          <w:delText>complete abc</w:delText>
        </w:r>
      </w:del>
    </w:p>
    <w:p w:rsidR="00013FB4" w:rsidRDefault="000E5267" w:rsidP="000E5267">
      <w:pPr>
        <w:numPr>
          <w:ilvl w:val="1"/>
          <w:numId w:val="3"/>
        </w:numPr>
        <w:rPr>
          <w:ins w:id="18" w:author="Scott Rotvold" w:date="2015-01-29T09:24:00Z"/>
        </w:rPr>
      </w:pPr>
      <w:r>
        <w:t>Owner</w:t>
      </w:r>
      <w:ins w:id="19" w:author="Scott Rotvold" w:date="2015-01-29T09:24:00Z">
        <w:r w:rsidR="00013FB4">
          <w:t>: All</w:t>
        </w:r>
      </w:ins>
    </w:p>
    <w:p w:rsidR="000E5267" w:rsidRDefault="00013FB4" w:rsidP="000E5267">
      <w:pPr>
        <w:numPr>
          <w:ilvl w:val="1"/>
          <w:numId w:val="3"/>
        </w:numPr>
      </w:pPr>
      <w:ins w:id="20" w:author="Scott Rotvold" w:date="2015-01-29T09:24:00Z">
        <w:r>
          <w:t>Status: More research is necessary to have a knowledgeable understanding of the project</w:t>
        </w:r>
      </w:ins>
      <w:del w:id="21" w:author="Scott Rotvold" w:date="2015-01-29T09:24:00Z">
        <w:r w:rsidR="000E5267" w:rsidDel="00013FB4">
          <w:delText>:XXX</w:delText>
        </w:r>
      </w:del>
    </w:p>
    <w:p w:rsidR="000E5267" w:rsidDel="00013FB4" w:rsidRDefault="000E5267" w:rsidP="000E5267">
      <w:pPr>
        <w:numPr>
          <w:ilvl w:val="1"/>
          <w:numId w:val="3"/>
        </w:numPr>
        <w:rPr>
          <w:del w:id="22" w:author="Scott Rotvold" w:date="2015-01-29T09:24:00Z"/>
        </w:rPr>
      </w:pPr>
      <w:del w:id="23" w:author="Scott Rotvold" w:date="2015-01-29T09:24:00Z">
        <w:r w:rsidDel="00013FB4">
          <w:delText>(status – e.g. completed coding but didn’t finish testing abc)</w:delText>
        </w:r>
      </w:del>
    </w:p>
    <w:p w:rsidR="000E5267" w:rsidRDefault="000E5267" w:rsidP="004471E1">
      <w:pPr>
        <w:numPr>
          <w:ilvl w:val="0"/>
          <w:numId w:val="3"/>
        </w:numPr>
      </w:pPr>
      <w:r>
        <w:t xml:space="preserve">Plan – </w:t>
      </w:r>
      <w:ins w:id="24" w:author="Scott Rotvold" w:date="2015-01-29T09:24:00Z">
        <w:r w:rsidR="00013FB4">
          <w:t>Create Git Repository</w:t>
        </w:r>
      </w:ins>
      <w:del w:id="25" w:author="Scott Rotvold" w:date="2015-01-29T09:24:00Z">
        <w:r w:rsidDel="00013FB4">
          <w:delText>complete bcd</w:delText>
        </w:r>
      </w:del>
    </w:p>
    <w:p w:rsidR="00C07662" w:rsidDel="00013FB4" w:rsidRDefault="000E5267">
      <w:pPr>
        <w:numPr>
          <w:ilvl w:val="1"/>
          <w:numId w:val="3"/>
        </w:numPr>
        <w:rPr>
          <w:del w:id="26" w:author="Scott Rotvold" w:date="2015-01-29T09:25:00Z"/>
        </w:rPr>
      </w:pPr>
      <w:del w:id="27" w:author="Scott Rotvold" w:date="2015-01-29T11:13:00Z">
        <w:r w:rsidDel="003F3982">
          <w:delText>Owner:</w:delText>
        </w:r>
      </w:del>
      <w:ins w:id="28" w:author="Scott Rotvold" w:date="2015-01-29T11:13:00Z">
        <w:r w:rsidR="003F3982">
          <w:t>Owner: All</w:t>
        </w:r>
      </w:ins>
      <w:del w:id="29" w:author="Scott Rotvold" w:date="2015-01-29T09:25:00Z">
        <w:r w:rsidDel="00013FB4">
          <w:delText xml:space="preserve"> XXX</w:delText>
        </w:r>
      </w:del>
    </w:p>
    <w:p w:rsidR="00013FB4" w:rsidRDefault="00013FB4" w:rsidP="000E5267">
      <w:pPr>
        <w:numPr>
          <w:ilvl w:val="1"/>
          <w:numId w:val="3"/>
        </w:numPr>
        <w:rPr>
          <w:ins w:id="30" w:author="Scott Rotvold" w:date="2015-01-29T09:25:00Z"/>
        </w:rPr>
      </w:pPr>
    </w:p>
    <w:p w:rsidR="000E5267" w:rsidRDefault="00013FB4">
      <w:pPr>
        <w:numPr>
          <w:ilvl w:val="1"/>
          <w:numId w:val="3"/>
        </w:numPr>
      </w:pPr>
      <w:ins w:id="31" w:author="Scott Rotvold" w:date="2015-01-29T09:25:00Z">
        <w:r>
          <w:t>Status: Planning and creation phase</w:t>
        </w:r>
      </w:ins>
      <w:del w:id="32" w:author="Scott Rotvold" w:date="2015-01-29T09:25:00Z">
        <w:r w:rsidR="000E5267" w:rsidDel="00013FB4">
          <w:delText>(status – e.g. completed bcd and held a review)</w:delText>
        </w:r>
      </w:del>
    </w:p>
    <w:p w:rsidR="00013FB4" w:rsidRDefault="00013FB4" w:rsidP="000E5267">
      <w:pPr>
        <w:numPr>
          <w:ilvl w:val="0"/>
          <w:numId w:val="3"/>
        </w:numPr>
        <w:rPr>
          <w:ins w:id="33" w:author="Scott Rotvold" w:date="2015-01-29T09:26:00Z"/>
        </w:rPr>
      </w:pPr>
      <w:ins w:id="34" w:author="Scott Rotvold" w:date="2015-01-29T09:25:00Z">
        <w:r>
          <w:t xml:space="preserve">Plan </w:t>
        </w:r>
      </w:ins>
      <w:ins w:id="35" w:author="Scott Rotvold" w:date="2015-01-29T09:26:00Z">
        <w:r>
          <w:t>–</w:t>
        </w:r>
      </w:ins>
      <w:ins w:id="36" w:author="Scott Rotvold" w:date="2015-01-29T09:25:00Z">
        <w:r>
          <w:t xml:space="preserve"> Create </w:t>
        </w:r>
      </w:ins>
      <w:ins w:id="37" w:author="Scott Rotvold" w:date="2015-01-29T11:14:00Z">
        <w:r w:rsidR="003F3982">
          <w:t>MS</w:t>
        </w:r>
      </w:ins>
      <w:ins w:id="38" w:author="Scott Rotvold" w:date="2015-01-29T09:26:00Z">
        <w:r>
          <w:t xml:space="preserve"> Project</w:t>
        </w:r>
      </w:ins>
    </w:p>
    <w:p w:rsidR="00013FB4" w:rsidRDefault="00013FB4">
      <w:pPr>
        <w:numPr>
          <w:ilvl w:val="1"/>
          <w:numId w:val="3"/>
        </w:numPr>
        <w:rPr>
          <w:ins w:id="39" w:author="Scott Rotvold" w:date="2015-01-29T09:26:00Z"/>
        </w:rPr>
        <w:pPrChange w:id="40" w:author="Scott Rotvold" w:date="2015-01-29T09:26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41" w:author="Scott Rotvold" w:date="2015-01-29T09:26:00Z">
        <w:r>
          <w:t>Owner: Adam Murray</w:t>
        </w:r>
      </w:ins>
    </w:p>
    <w:p w:rsidR="000E5267" w:rsidRDefault="00013FB4">
      <w:pPr>
        <w:numPr>
          <w:ilvl w:val="1"/>
          <w:numId w:val="3"/>
        </w:numPr>
        <w:pPrChange w:id="42" w:author="Scott Rotvold" w:date="2015-01-29T09:26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43" w:author="Scott Rotvold" w:date="2015-01-29T09:26:00Z">
        <w:r>
          <w:t>Status: Pending the creation of the Git repository</w:t>
        </w:r>
      </w:ins>
      <w:del w:id="44" w:author="Scott Rotvold" w:date="2015-01-29T09:25:00Z">
        <w:r w:rsidR="000E5267" w:rsidDel="00013FB4">
          <w:delText xml:space="preserve">Etc. </w:delText>
        </w:r>
      </w:del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013FB4" w:rsidP="00197C9C">
      <w:pPr>
        <w:numPr>
          <w:ilvl w:val="0"/>
          <w:numId w:val="3"/>
        </w:numPr>
      </w:pPr>
      <w:ins w:id="45" w:author="Scott Rotvold" w:date="2015-01-29T09:26:00Z">
        <w:r>
          <w:t>Research Graphite</w:t>
        </w:r>
      </w:ins>
      <w:del w:id="46" w:author="Scott Rotvold" w:date="2015-01-29T09:26:00Z">
        <w:r w:rsidR="00497A86" w:rsidDel="00013FB4">
          <w:delText>Complete abc</w:delText>
        </w:r>
        <w:r w:rsidR="00401ED6" w:rsidDel="00013FB4">
          <w:delText xml:space="preserve"> (testing and review)</w:delText>
        </w:r>
        <w:r w:rsidR="00497A86" w:rsidDel="00013FB4">
          <w:delText xml:space="preserve"> </w:delText>
        </w:r>
      </w:del>
    </w:p>
    <w:p w:rsidR="004C6472" w:rsidRDefault="00497A86" w:rsidP="00197C9C">
      <w:pPr>
        <w:numPr>
          <w:ilvl w:val="1"/>
          <w:numId w:val="3"/>
        </w:numPr>
        <w:rPr>
          <w:ins w:id="47" w:author="Scott Rotvold" w:date="2015-01-29T09:39:00Z"/>
        </w:rPr>
      </w:pPr>
      <w:r>
        <w:t xml:space="preserve">Owner: </w:t>
      </w:r>
      <w:ins w:id="48" w:author="Scott Rotvold" w:date="2015-01-29T09:27:00Z">
        <w:r w:rsidR="00013FB4">
          <w:t>Scott Rotvold</w:t>
        </w:r>
      </w:ins>
    </w:p>
    <w:p w:rsidR="004C6472" w:rsidRDefault="004C6472">
      <w:pPr>
        <w:numPr>
          <w:ilvl w:val="0"/>
          <w:numId w:val="3"/>
        </w:numPr>
        <w:rPr>
          <w:ins w:id="49" w:author="Scott Rotvold" w:date="2015-01-29T09:39:00Z"/>
        </w:rPr>
        <w:pPrChange w:id="50" w:author="Scott Rotvold" w:date="2015-01-29T09:39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51" w:author="Scott Rotvold" w:date="2015-01-29T09:39:00Z">
        <w:r>
          <w:t>Research Python</w:t>
        </w:r>
      </w:ins>
    </w:p>
    <w:p w:rsidR="004C6472" w:rsidRDefault="004C6472">
      <w:pPr>
        <w:numPr>
          <w:ilvl w:val="1"/>
          <w:numId w:val="3"/>
        </w:numPr>
        <w:rPr>
          <w:ins w:id="52" w:author="Scott Rotvold" w:date="2015-01-29T09:41:00Z"/>
        </w:rPr>
      </w:pPr>
      <w:ins w:id="53" w:author="Scott Rotvold" w:date="2015-01-29T09:39:00Z">
        <w:r>
          <w:t>Owner: All</w:t>
        </w:r>
      </w:ins>
    </w:p>
    <w:p w:rsidR="004C6472" w:rsidRDefault="004C6472">
      <w:pPr>
        <w:numPr>
          <w:ilvl w:val="0"/>
          <w:numId w:val="3"/>
        </w:numPr>
        <w:rPr>
          <w:ins w:id="54" w:author="Scott Rotvold" w:date="2015-01-29T09:41:00Z"/>
        </w:rPr>
        <w:pPrChange w:id="55" w:author="Scott Rotvold" w:date="2015-01-29T09:41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56" w:author="Scott Rotvold" w:date="2015-01-29T09:41:00Z">
        <w:r>
          <w:t xml:space="preserve">Finish </w:t>
        </w:r>
      </w:ins>
      <w:ins w:id="57" w:author="Scott Rotvold" w:date="2015-01-29T11:14:00Z">
        <w:r w:rsidR="003F3982">
          <w:t>MS</w:t>
        </w:r>
      </w:ins>
      <w:ins w:id="58" w:author="Scott Rotvold" w:date="2015-01-29T09:41:00Z">
        <w:r>
          <w:t xml:space="preserve"> Project Setup</w:t>
        </w:r>
      </w:ins>
    </w:p>
    <w:p w:rsidR="004C6472" w:rsidRDefault="004C6472">
      <w:pPr>
        <w:numPr>
          <w:ilvl w:val="1"/>
          <w:numId w:val="3"/>
        </w:numPr>
        <w:rPr>
          <w:ins w:id="59" w:author="Scott Rotvold" w:date="2015-01-29T09:38:00Z"/>
        </w:rPr>
      </w:pPr>
      <w:ins w:id="60" w:author="Scott Rotvold" w:date="2015-01-29T09:41:00Z">
        <w:r>
          <w:t>Owner: Adam Murray</w:t>
        </w:r>
      </w:ins>
    </w:p>
    <w:p w:rsidR="004C6472" w:rsidRDefault="004C6472">
      <w:pPr>
        <w:numPr>
          <w:ilvl w:val="0"/>
          <w:numId w:val="3"/>
        </w:numPr>
        <w:rPr>
          <w:ins w:id="61" w:author="Scott Rotvold" w:date="2015-01-29T09:39:00Z"/>
        </w:rPr>
        <w:pPrChange w:id="62" w:author="Scott Rotvold" w:date="2015-01-29T09:38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63" w:author="Scott Rotvold" w:date="2015-01-29T09:38:00Z">
        <w:r>
          <w:t xml:space="preserve">Begin </w:t>
        </w:r>
      </w:ins>
      <w:ins w:id="64" w:author="Scott Rotvold" w:date="2015-01-29T09:39:00Z">
        <w:r w:rsidRPr="004C6472">
          <w:t>Project</w:t>
        </w:r>
        <w:r>
          <w:t xml:space="preserve"> Specification Document</w:t>
        </w:r>
      </w:ins>
    </w:p>
    <w:p w:rsidR="00497A86" w:rsidRDefault="004C6472">
      <w:pPr>
        <w:numPr>
          <w:ilvl w:val="1"/>
          <w:numId w:val="3"/>
        </w:numPr>
      </w:pPr>
      <w:ins w:id="65" w:author="Scott Rotvold" w:date="2015-01-29T09:39:00Z">
        <w:r>
          <w:t>Owner: All</w:t>
        </w:r>
      </w:ins>
      <w:del w:id="66" w:author="Scott Rotvold" w:date="2015-01-29T09:27:00Z">
        <w:r w:rsidR="00497A86" w:rsidDel="00013FB4">
          <w:delText xml:space="preserve"> </w:delText>
        </w:r>
        <w:r w:rsidR="00197C9C" w:rsidDel="00013FB4">
          <w:delText>XXX</w:delText>
        </w:r>
      </w:del>
    </w:p>
    <w:p w:rsidR="00497A86" w:rsidRDefault="00013FB4" w:rsidP="00197C9C">
      <w:pPr>
        <w:numPr>
          <w:ilvl w:val="0"/>
          <w:numId w:val="3"/>
        </w:numPr>
      </w:pPr>
      <w:ins w:id="67" w:author="Scott Rotvold" w:date="2015-01-29T09:27:00Z">
        <w:r>
          <w:t>Begin requirements document</w:t>
        </w:r>
      </w:ins>
      <w:del w:id="68" w:author="Scott Rotvold" w:date="2015-01-29T09:27:00Z">
        <w:r w:rsidR="00497A86" w:rsidDel="00013FB4">
          <w:delText>Complete cde</w:delText>
        </w:r>
      </w:del>
    </w:p>
    <w:p w:rsidR="00497A86" w:rsidDel="004C6472" w:rsidRDefault="00497A86" w:rsidP="00197C9C">
      <w:pPr>
        <w:numPr>
          <w:ilvl w:val="1"/>
          <w:numId w:val="3"/>
        </w:numPr>
        <w:rPr>
          <w:del w:id="69" w:author="Scott Rotvold" w:date="2015-01-29T09:40:00Z"/>
        </w:rPr>
      </w:pPr>
      <w:r>
        <w:t xml:space="preserve">Owner: </w:t>
      </w:r>
      <w:ins w:id="70" w:author="Scott Rotvold" w:date="2015-01-29T09:27:00Z">
        <w:r w:rsidR="00013FB4">
          <w:t>All</w:t>
        </w:r>
      </w:ins>
      <w:del w:id="71" w:author="Scott Rotvold" w:date="2015-01-29T09:27:00Z">
        <w:r w:rsidDel="00013FB4">
          <w:delText xml:space="preserve"> </w:delText>
        </w:r>
        <w:r w:rsidR="00197C9C" w:rsidDel="00013FB4">
          <w:delText>YYY</w:delText>
        </w:r>
      </w:del>
    </w:p>
    <w:p w:rsidR="000E5267" w:rsidRDefault="000E5267">
      <w:pPr>
        <w:numPr>
          <w:ilvl w:val="1"/>
          <w:numId w:val="3"/>
        </w:numPr>
        <w:pPrChange w:id="72" w:author="Scott Rotvold" w:date="2015-01-29T09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del w:id="73" w:author="Scott Rotvold" w:date="2015-01-29T09:27:00Z">
        <w:r w:rsidDel="00013FB4">
          <w:delText xml:space="preserve">Etc. </w:delText>
        </w:r>
      </w:del>
    </w:p>
    <w:p w:rsidR="00AD2D17" w:rsidRDefault="00AD2D17" w:rsidP="00AD2D17">
      <w:pPr>
        <w:pStyle w:val="Heading2"/>
      </w:pPr>
      <w:r>
        <w:br w:type="page"/>
      </w:r>
      <w:r>
        <w:lastRenderedPageBreak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2168"/>
        <w:gridCol w:w="1746"/>
        <w:gridCol w:w="928"/>
        <w:gridCol w:w="1423"/>
        <w:gridCol w:w="1862"/>
        <w:gridCol w:w="2088"/>
        <w:gridCol w:w="3566"/>
      </w:tblGrid>
      <w:tr w:rsidR="00013FB4" w:rsidRPr="00C328DF" w:rsidTr="00BA0F89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013FB4" w:rsidRPr="00C328DF" w:rsidTr="00BA0F89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013FB4" w:rsidP="00BA0F89">
            <w:pPr>
              <w:ind w:left="78"/>
              <w:jc w:val="center"/>
            </w:pPr>
            <w:ins w:id="74" w:author="Scott Rotvold" w:date="2015-01-29T09:28:00Z">
              <w:r>
                <w:t>Unresolved</w:t>
              </w:r>
            </w:ins>
            <w:del w:id="75" w:author="Scott Rotvold" w:date="2015-01-29T09:28:00Z">
              <w:r w:rsidR="00AD2D17" w:rsidDel="00013FB4">
                <w:delText>Resolved</w:delText>
              </w:r>
            </w:del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013FB4" w:rsidP="00BA0F89">
            <w:pPr>
              <w:ind w:left="78"/>
              <w:jc w:val="center"/>
            </w:pPr>
            <w:ins w:id="76" w:author="Scott Rotvold" w:date="2015-01-29T09:28:00Z">
              <w:r>
                <w:t xml:space="preserve">Setting up </w:t>
              </w:r>
            </w:ins>
            <w:ins w:id="77" w:author="Scott Rotvold" w:date="2015-01-29T11:14:00Z">
              <w:r w:rsidR="003F3982">
                <w:t>Git</w:t>
              </w:r>
            </w:ins>
            <w:ins w:id="78" w:author="Scott Rotvold" w:date="2015-01-29T09:28:00Z">
              <w:r>
                <w:t xml:space="preserve"> Repository</w:t>
              </w:r>
            </w:ins>
            <w:del w:id="79" w:author="Scott Rotvold" w:date="2015-01-29T09:28:00Z">
              <w:r w:rsidR="00AD2D17" w:rsidDel="00013FB4">
                <w:delText>Are unable to receive updated data set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 xml:space="preserve">20% / </w:t>
            </w:r>
            <w:ins w:id="80" w:author="Scott Rotvold" w:date="2015-01-29T09:28:00Z">
              <w:r w:rsidR="00013FB4">
                <w:t>Critical</w:t>
              </w:r>
            </w:ins>
            <w:del w:id="81" w:author="Scott Rotvold" w:date="2015-01-29T09:28:00Z">
              <w:r w:rsidDel="00013FB4">
                <w:delText>High</w:delText>
              </w:r>
            </w:del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Del="00013FB4" w:rsidRDefault="00013FB4" w:rsidP="00BA0F89">
            <w:pPr>
              <w:jc w:val="center"/>
              <w:rPr>
                <w:del w:id="82" w:author="Scott Rotvold" w:date="2015-01-29T09:28:00Z"/>
              </w:rPr>
            </w:pPr>
            <w:ins w:id="83" w:author="Scott Rotvold" w:date="2015-01-29T09:28:00Z">
              <w:r>
                <w:t>Need to store all documents in project</w:t>
              </w:r>
            </w:ins>
            <w:del w:id="84" w:author="Scott Rotvold" w:date="2015-01-29T09:28:00Z">
              <w:r w:rsidR="00AD2D17" w:rsidDel="00013FB4">
                <w:delText xml:space="preserve">Need decision in </w:delText>
              </w:r>
            </w:del>
          </w:p>
          <w:p w:rsidR="00AD2D17" w:rsidRPr="00C328DF" w:rsidRDefault="00AD2D17" w:rsidP="00BA0F89">
            <w:pPr>
              <w:jc w:val="center"/>
            </w:pPr>
            <w:del w:id="85" w:author="Scott Rotvold" w:date="2015-01-29T09:28:00Z">
              <w:r w:rsidDel="00013FB4">
                <w:delText>2 weeks</w:delText>
              </w:r>
            </w:del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013FB4" w:rsidP="00BA0F89">
            <w:pPr>
              <w:jc w:val="center"/>
            </w:pPr>
            <w:ins w:id="86" w:author="Scott Rotvold" w:date="2015-01-29T09:28:00Z">
              <w:r>
                <w:t>Create Git Repository within the next few days.</w:t>
              </w:r>
            </w:ins>
            <w:del w:id="87" w:author="Scott Rotvold" w:date="2015-01-29T09:28:00Z">
              <w:r w:rsidR="00AD2D17" w:rsidDel="00013FB4">
                <w:delText>In case of impending bottleneck, will     contact sponsor ahead of time and inform them of the situation</w:delText>
              </w:r>
            </w:del>
          </w:p>
        </w:tc>
      </w:tr>
      <w:tr w:rsidR="00013FB4" w:rsidRPr="00C328DF" w:rsidTr="00BA0F89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R002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4C6472">
            <w:pPr>
              <w:tabs>
                <w:tab w:val="center" w:pos="1093"/>
                <w:tab w:val="right" w:pos="2108"/>
              </w:tabs>
              <w:ind w:left="78"/>
              <w:pPrChange w:id="88" w:author="Scott Rotvold" w:date="2015-01-29T09:41:00Z">
                <w:pPr>
                  <w:ind w:left="78"/>
                  <w:jc w:val="center"/>
                </w:pPr>
              </w:pPrChange>
            </w:pPr>
            <w:ins w:id="89" w:author="Scott Rotvold" w:date="2015-01-29T09:41:00Z">
              <w:r>
                <w:tab/>
              </w:r>
            </w:ins>
            <w:del w:id="90" w:author="Scott Rotvold" w:date="2015-01-29T09:32:00Z">
              <w:r w:rsidR="00AD2D17" w:rsidDel="00013FB4">
                <w:delText>Resolved</w:delText>
              </w:r>
            </w:del>
            <w:ins w:id="91" w:author="Scott Rotvold" w:date="2015-01-29T09:41:00Z">
              <w:r>
                <w:tab/>
              </w:r>
            </w:ins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  <w:del w:id="92" w:author="Scott Rotvold" w:date="2015-01-29T09:31:00Z">
              <w:r w:rsidDel="00013FB4">
                <w:delText>New builds of Worldwind may break certain features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del w:id="93" w:author="Scott Rotvold" w:date="2015-01-29T09:32:00Z">
              <w:r w:rsidDel="00013FB4">
                <w:delText>Team</w:delText>
              </w:r>
            </w:del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>
            <w:pPr>
              <w:ind w:left="109"/>
              <w:jc w:val="center"/>
            </w:pPr>
            <w:del w:id="94" w:author="Scott Rotvold" w:date="2015-01-29T09:31:00Z">
              <w:r w:rsidDel="00013FB4">
                <w:delText>99%/Medium</w:delText>
              </w:r>
            </w:del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del w:id="95" w:author="Scott Rotvold" w:date="2015-01-29T09:32:00Z">
              <w:r w:rsidDel="00013FB4">
                <w:delText>Might break the program in future releases</w:delText>
              </w:r>
            </w:del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  <w:del w:id="96" w:author="Scott Rotvold" w:date="2015-01-29T09:32:00Z">
              <w:r w:rsidDel="00013FB4">
                <w:delText>Decision with team and mentors during next meeting</w:delText>
              </w:r>
            </w:del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del w:id="97" w:author="Scott Rotvold" w:date="2015-01-29T09:32:00Z">
              <w:r w:rsidDel="00013FB4">
                <w:delText>Either stick with a specific build, or if you update fix minor bugs</w:delText>
              </w:r>
            </w:del>
          </w:p>
        </w:tc>
      </w:tr>
      <w:tr w:rsidR="00013FB4" w:rsidRPr="00C328DF" w:rsidTr="00BA0F89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013FB4" w:rsidRPr="00C328DF" w:rsidTr="00BA0F89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lastRenderedPageBreak/>
        <w:t>Issues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664"/>
        <w:gridCol w:w="1056"/>
        <w:gridCol w:w="2410"/>
        <w:gridCol w:w="805"/>
        <w:gridCol w:w="1195"/>
        <w:gridCol w:w="3600"/>
        <w:gridCol w:w="4050"/>
      </w:tblGrid>
      <w:tr w:rsidR="00AD2D17" w:rsidRPr="00C328DF" w:rsidTr="00BA0F89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BA0F89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  <w:r>
              <w:t>I001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  <w:del w:id="98" w:author="Scott Rotvold" w:date="2015-01-29T09:29:00Z">
              <w:r w:rsidDel="00013FB4">
                <w:delText>Standardize our code and comments</w:delText>
              </w:r>
            </w:del>
            <w:ins w:id="99" w:author="Scott Rotvold" w:date="2015-01-29T09:29:00Z">
              <w:r w:rsidR="00013FB4">
                <w:t>Standardize Communication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1/31/2011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013FB4" w:rsidP="00BA0F89">
            <w:pPr>
              <w:jc w:val="center"/>
            </w:pPr>
            <w:ins w:id="100" w:author="Scott Rotvold" w:date="2015-01-29T09:29:00Z">
              <w:r>
                <w:t>Decide upon a common mode of communica</w:t>
              </w:r>
            </w:ins>
            <w:ins w:id="101" w:author="Scott Rotvold" w:date="2015-01-29T09:30:00Z">
              <w:r>
                <w:t>tion</w:t>
              </w:r>
            </w:ins>
            <w:del w:id="102" w:author="Scott Rotvold" w:date="2015-01-29T09:29:00Z">
              <w:r w:rsidR="00AD2D17" w:rsidDel="00013FB4">
                <w:delText>Get code and comments fixed on 1/29/2011 as a team</w:delText>
              </w:r>
            </w:del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</w:pPr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14626" w:type="dxa"/>
        <w:tblLook w:val="04A0" w:firstRow="1" w:lastRow="0" w:firstColumn="1" w:lastColumn="0" w:noHBand="0" w:noVBand="1"/>
        <w:tblPrChange w:id="103" w:author="Scott Rotvold" w:date="2015-01-29T10:5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46"/>
        <w:gridCol w:w="750"/>
        <w:gridCol w:w="661"/>
        <w:gridCol w:w="928"/>
        <w:gridCol w:w="928"/>
        <w:gridCol w:w="928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  <w:tblGridChange w:id="104">
          <w:tblGrid>
            <w:gridCol w:w="2110"/>
            <w:gridCol w:w="750"/>
            <w:gridCol w:w="661"/>
            <w:gridCol w:w="928"/>
            <w:gridCol w:w="928"/>
            <w:gridCol w:w="928"/>
            <w:gridCol w:w="839"/>
            <w:gridCol w:w="928"/>
            <w:gridCol w:w="928"/>
            <w:gridCol w:w="928"/>
            <w:gridCol w:w="839"/>
            <w:gridCol w:w="928"/>
            <w:gridCol w:w="928"/>
            <w:gridCol w:w="928"/>
            <w:gridCol w:w="839"/>
          </w:tblGrid>
        </w:tblGridChange>
      </w:tblGrid>
      <w:tr w:rsidR="00C24E37" w:rsidRPr="00C05B7B" w:rsidTr="006C6DCA">
        <w:trPr>
          <w:trHeight w:val="300"/>
          <w:trPrChange w:id="105" w:author="Scott Rotvold" w:date="2015-01-29T10:58:00Z">
            <w:trPr>
              <w:trHeight w:val="300"/>
            </w:trPr>
          </w:trPrChange>
        </w:trPr>
        <w:tc>
          <w:tcPr>
            <w:tcW w:w="2346" w:type="dxa"/>
            <w:hideMark/>
            <w:tcPrChange w:id="106" w:author="Scott Rotvold" w:date="2015-01-29T10:58:00Z">
              <w:tcPr>
                <w:tcW w:w="0" w:type="auto"/>
                <w:hideMark/>
              </w:tcPr>
            </w:tcPrChange>
          </w:tcPr>
          <w:p w:rsidR="00C24E37" w:rsidRPr="00C05B7B" w:rsidRDefault="00C24E37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  <w:tcPrChange w:id="10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1/31/14</w:t>
            </w:r>
          </w:p>
        </w:tc>
        <w:tc>
          <w:tcPr>
            <w:tcW w:w="0" w:type="auto"/>
            <w:noWrap/>
            <w:hideMark/>
            <w:tcPrChange w:id="10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2/7/14</w:t>
            </w:r>
          </w:p>
        </w:tc>
        <w:tc>
          <w:tcPr>
            <w:tcW w:w="0" w:type="auto"/>
            <w:noWrap/>
            <w:hideMark/>
            <w:tcPrChange w:id="10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1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1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1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7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1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1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1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1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1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1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1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5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  <w:tcPrChange w:id="12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</w:t>
            </w:r>
            <w:r>
              <w:rPr>
                <w:sz w:val="16"/>
                <w:szCs w:val="16"/>
              </w:rPr>
              <w:t>2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</w:tr>
      <w:tr w:rsidR="00C05B7B" w:rsidRPr="00C05B7B" w:rsidTr="006C6DCA">
        <w:trPr>
          <w:trHeight w:val="300"/>
          <w:trPrChange w:id="121" w:author="Scott Rotvold" w:date="2015-01-29T10:58:00Z">
            <w:trPr>
              <w:trHeight w:val="300"/>
            </w:trPr>
          </w:trPrChange>
        </w:trPr>
        <w:tc>
          <w:tcPr>
            <w:tcW w:w="2346" w:type="dxa"/>
            <w:hideMark/>
            <w:tcPrChange w:id="122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  <w:tcPrChange w:id="12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124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12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2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2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2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2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3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3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3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3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3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3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3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3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  <w:tr w:rsidR="00C05B7B" w:rsidRPr="00C05B7B" w:rsidTr="006C6DCA">
        <w:trPr>
          <w:trHeight w:val="300"/>
          <w:trPrChange w:id="138" w:author="Scott Rotvold" w:date="2015-01-29T10:58:00Z">
            <w:trPr>
              <w:trHeight w:val="300"/>
            </w:trPr>
          </w:trPrChange>
        </w:trPr>
        <w:tc>
          <w:tcPr>
            <w:tcW w:w="2346" w:type="dxa"/>
            <w:hideMark/>
            <w:tcPrChange w:id="139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  <w:tcPrChange w:id="14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141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14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4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4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4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4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4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4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4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5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5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5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5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5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  <w:tr w:rsidR="00C05B7B" w:rsidRPr="00C05B7B" w:rsidTr="006C6DCA">
        <w:trPr>
          <w:trHeight w:val="540"/>
          <w:trPrChange w:id="155" w:author="Scott Rotvold" w:date="2015-01-29T10:58:00Z">
            <w:trPr>
              <w:trHeight w:val="540"/>
            </w:trPr>
          </w:trPrChange>
        </w:trPr>
        <w:tc>
          <w:tcPr>
            <w:tcW w:w="2346" w:type="dxa"/>
            <w:hideMark/>
            <w:tcPrChange w:id="156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  <w:tcPrChange w:id="15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158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15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6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6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6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6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6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6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6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6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6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6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7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7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  <w:tr w:rsidR="00C05B7B" w:rsidRPr="00C05B7B" w:rsidTr="006C6DCA">
        <w:trPr>
          <w:trHeight w:val="540"/>
          <w:trPrChange w:id="172" w:author="Scott Rotvold" w:date="2015-01-29T10:58:00Z">
            <w:trPr>
              <w:trHeight w:val="540"/>
            </w:trPr>
          </w:trPrChange>
        </w:trPr>
        <w:tc>
          <w:tcPr>
            <w:tcW w:w="2346" w:type="dxa"/>
            <w:hideMark/>
            <w:tcPrChange w:id="173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  <w:tcPrChange w:id="17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175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17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7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7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7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8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8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8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8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8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8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8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8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8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  <w:tr w:rsidR="00C05B7B" w:rsidRPr="00C05B7B" w:rsidTr="006C6DCA">
        <w:trPr>
          <w:trHeight w:val="540"/>
          <w:trPrChange w:id="189" w:author="Scott Rotvold" w:date="2015-01-29T10:58:00Z">
            <w:trPr>
              <w:trHeight w:val="540"/>
            </w:trPr>
          </w:trPrChange>
        </w:trPr>
        <w:tc>
          <w:tcPr>
            <w:tcW w:w="2346" w:type="dxa"/>
            <w:hideMark/>
            <w:tcPrChange w:id="190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  <w:tcPrChange w:id="19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192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19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9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9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9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9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9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19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0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0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0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0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0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0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  <w:tr w:rsidR="00C05B7B" w:rsidRPr="00C05B7B" w:rsidTr="006C6DCA">
        <w:trPr>
          <w:trHeight w:val="540"/>
          <w:trPrChange w:id="206" w:author="Scott Rotvold" w:date="2015-01-29T10:58:00Z">
            <w:trPr>
              <w:trHeight w:val="540"/>
            </w:trPr>
          </w:trPrChange>
        </w:trPr>
        <w:tc>
          <w:tcPr>
            <w:tcW w:w="2346" w:type="dxa"/>
            <w:hideMark/>
            <w:tcPrChange w:id="207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  <w:tcPrChange w:id="20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209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21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1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1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1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1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1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1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1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1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1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2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2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2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  <w:tr w:rsidR="00C05B7B" w:rsidRPr="00C05B7B" w:rsidTr="006C6DCA">
        <w:trPr>
          <w:trHeight w:val="540"/>
          <w:trPrChange w:id="223" w:author="Scott Rotvold" w:date="2015-01-29T10:58:00Z">
            <w:trPr>
              <w:trHeight w:val="540"/>
            </w:trPr>
          </w:trPrChange>
        </w:trPr>
        <w:tc>
          <w:tcPr>
            <w:tcW w:w="2346" w:type="dxa"/>
            <w:hideMark/>
            <w:tcPrChange w:id="224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  <w:tcPrChange w:id="22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226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22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2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2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3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3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3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3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3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3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3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3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3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3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  <w:tr w:rsidR="00C05B7B" w:rsidRPr="00C05B7B" w:rsidTr="006C6DCA">
        <w:trPr>
          <w:trHeight w:val="540"/>
          <w:trPrChange w:id="240" w:author="Scott Rotvold" w:date="2015-01-29T10:58:00Z">
            <w:trPr>
              <w:trHeight w:val="540"/>
            </w:trPr>
          </w:trPrChange>
        </w:trPr>
        <w:tc>
          <w:tcPr>
            <w:tcW w:w="2346" w:type="dxa"/>
            <w:hideMark/>
            <w:tcPrChange w:id="241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  <w:tcPrChange w:id="24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243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24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4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4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4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4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4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5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5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5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5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5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5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5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  <w:tr w:rsidR="00C05B7B" w:rsidRPr="00C05B7B" w:rsidTr="006C6DCA">
        <w:trPr>
          <w:trHeight w:val="540"/>
          <w:trPrChange w:id="257" w:author="Scott Rotvold" w:date="2015-01-29T10:58:00Z">
            <w:trPr>
              <w:trHeight w:val="540"/>
            </w:trPr>
          </w:trPrChange>
        </w:trPr>
        <w:tc>
          <w:tcPr>
            <w:tcW w:w="2346" w:type="dxa"/>
            <w:hideMark/>
            <w:tcPrChange w:id="258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  <w:tcPrChange w:id="25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6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6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6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6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6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6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6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6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6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6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7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7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  <w:tcPrChange w:id="27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6C6DCA">
        <w:trPr>
          <w:trHeight w:val="540"/>
          <w:trPrChange w:id="273" w:author="Scott Rotvold" w:date="2015-01-29T10:58:00Z">
            <w:trPr>
              <w:trHeight w:val="540"/>
            </w:trPr>
          </w:trPrChange>
        </w:trPr>
        <w:tc>
          <w:tcPr>
            <w:tcW w:w="2346" w:type="dxa"/>
            <w:hideMark/>
            <w:tcPrChange w:id="274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lastRenderedPageBreak/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  <w:tcPrChange w:id="27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276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27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7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7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8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8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8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8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8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8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8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8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8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8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  <w:tr w:rsidR="00C05B7B" w:rsidRPr="00C05B7B" w:rsidTr="006C6DCA">
        <w:trPr>
          <w:trHeight w:val="540"/>
          <w:trPrChange w:id="290" w:author="Scott Rotvold" w:date="2015-01-29T10:58:00Z">
            <w:trPr>
              <w:trHeight w:val="540"/>
            </w:trPr>
          </w:trPrChange>
        </w:trPr>
        <w:tc>
          <w:tcPr>
            <w:tcW w:w="2346" w:type="dxa"/>
            <w:hideMark/>
            <w:tcPrChange w:id="291" w:author="Scott Rotvold" w:date="2015-01-29T10:58:00Z">
              <w:tcPr>
                <w:tcW w:w="0" w:type="auto"/>
                <w:hideMark/>
              </w:tcPr>
            </w:tcPrChange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  <w:tcPrChange w:id="29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293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29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9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9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9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9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29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0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0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0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0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0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0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0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  <w:tr w:rsidR="00C05B7B" w:rsidRPr="00C05B7B" w:rsidTr="006C6DCA">
        <w:trPr>
          <w:trHeight w:val="540"/>
          <w:trPrChange w:id="307" w:author="Scott Rotvold" w:date="2015-01-29T10:58:00Z">
            <w:trPr>
              <w:trHeight w:val="540"/>
            </w:trPr>
          </w:trPrChange>
        </w:trPr>
        <w:tc>
          <w:tcPr>
            <w:tcW w:w="2346" w:type="dxa"/>
            <w:hideMark/>
            <w:tcPrChange w:id="308" w:author="Scott Rotvold" w:date="2015-01-29T10:58:00Z">
              <w:tcPr>
                <w:tcW w:w="0" w:type="auto"/>
                <w:hideMark/>
              </w:tcPr>
            </w:tcPrChange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  <w:tcPrChange w:id="30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6C6DCA">
            <w:ins w:id="310" w:author="Scott Rotvold" w:date="2015-01-29T10:58:00Z">
              <w:r>
                <w:t>OK</w:t>
              </w:r>
            </w:ins>
          </w:p>
        </w:tc>
        <w:tc>
          <w:tcPr>
            <w:tcW w:w="0" w:type="auto"/>
            <w:noWrap/>
            <w:hideMark/>
            <w:tcPrChange w:id="31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1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1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14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15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16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17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18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19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20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21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22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  <w:tc>
          <w:tcPr>
            <w:tcW w:w="0" w:type="auto"/>
            <w:noWrap/>
            <w:hideMark/>
            <w:tcPrChange w:id="323" w:author="Scott Rotvold" w:date="2015-01-29T10:58:00Z">
              <w:tcPr>
                <w:tcW w:w="0" w:type="auto"/>
                <w:noWrap/>
                <w:hideMark/>
              </w:tcPr>
            </w:tcPrChange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Rotvold">
    <w15:presenceInfo w15:providerId="Windows Live" w15:userId="57b657cfa7aa3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3FB4"/>
    <w:rsid w:val="00033C46"/>
    <w:rsid w:val="00067EC0"/>
    <w:rsid w:val="000D4481"/>
    <w:rsid w:val="000E5267"/>
    <w:rsid w:val="000E6C75"/>
    <w:rsid w:val="00123747"/>
    <w:rsid w:val="00140F5B"/>
    <w:rsid w:val="00150570"/>
    <w:rsid w:val="00197C9C"/>
    <w:rsid w:val="001C5369"/>
    <w:rsid w:val="001D5EFD"/>
    <w:rsid w:val="001E37E1"/>
    <w:rsid w:val="001E51F0"/>
    <w:rsid w:val="002617DF"/>
    <w:rsid w:val="002771EA"/>
    <w:rsid w:val="002F09D6"/>
    <w:rsid w:val="00313AE0"/>
    <w:rsid w:val="003323D0"/>
    <w:rsid w:val="00383737"/>
    <w:rsid w:val="003F3982"/>
    <w:rsid w:val="00401ED6"/>
    <w:rsid w:val="00424F2A"/>
    <w:rsid w:val="004471E1"/>
    <w:rsid w:val="00463A7F"/>
    <w:rsid w:val="00467F04"/>
    <w:rsid w:val="00497A86"/>
    <w:rsid w:val="004C6472"/>
    <w:rsid w:val="004D51FC"/>
    <w:rsid w:val="00505159"/>
    <w:rsid w:val="0054298A"/>
    <w:rsid w:val="005B1FC1"/>
    <w:rsid w:val="005D142C"/>
    <w:rsid w:val="005E762E"/>
    <w:rsid w:val="00650170"/>
    <w:rsid w:val="00670D27"/>
    <w:rsid w:val="006C6DCA"/>
    <w:rsid w:val="00735F26"/>
    <w:rsid w:val="007407A2"/>
    <w:rsid w:val="007610A3"/>
    <w:rsid w:val="0095029C"/>
    <w:rsid w:val="009B11EF"/>
    <w:rsid w:val="00A06CC0"/>
    <w:rsid w:val="00A221DF"/>
    <w:rsid w:val="00A35E42"/>
    <w:rsid w:val="00A46BCC"/>
    <w:rsid w:val="00AC40DC"/>
    <w:rsid w:val="00AD2D17"/>
    <w:rsid w:val="00B10802"/>
    <w:rsid w:val="00B12868"/>
    <w:rsid w:val="00B152BA"/>
    <w:rsid w:val="00B87030"/>
    <w:rsid w:val="00B970D5"/>
    <w:rsid w:val="00BA494F"/>
    <w:rsid w:val="00BE4405"/>
    <w:rsid w:val="00C05B7B"/>
    <w:rsid w:val="00C07662"/>
    <w:rsid w:val="00C24E37"/>
    <w:rsid w:val="00C372D6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BE2F5-7DD1-482F-890D-D94F7D9C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keywords>e</cp:keywords>
  <cp:lastModifiedBy>Scott Rotvold</cp:lastModifiedBy>
  <cp:revision>6</cp:revision>
  <dcterms:created xsi:type="dcterms:W3CDTF">2015-01-29T15:32:00Z</dcterms:created>
  <dcterms:modified xsi:type="dcterms:W3CDTF">2015-01-29T17:15:00Z</dcterms:modified>
</cp:coreProperties>
</file>